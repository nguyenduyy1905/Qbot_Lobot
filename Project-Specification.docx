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559C7C" w14:textId="77777777" w:rsidR="009B01B1" w:rsidRDefault="00E82B4B">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5" behindDoc="0" locked="0" layoutInCell="1" allowOverlap="1" wp14:anchorId="5BDA4C5C" wp14:editId="48E57874">
                <wp:simplePos x="0" y="0"/>
                <wp:positionH relativeFrom="column">
                  <wp:posOffset>-85090</wp:posOffset>
                </wp:positionH>
                <wp:positionV relativeFrom="paragraph">
                  <wp:posOffset>-22860</wp:posOffset>
                </wp:positionV>
                <wp:extent cx="1654810" cy="573405"/>
                <wp:effectExtent l="0" t="0" r="21590" b="17145"/>
                <wp:wrapNone/>
                <wp:docPr id="1" name="Text Box 11"/>
                <wp:cNvGraphicFramePr/>
                <a:graphic xmlns:a="http://schemas.openxmlformats.org/drawingml/2006/main">
                  <a:graphicData uri="http://schemas.microsoft.com/office/word/2010/wordprocessingShape">
                    <wps:wsp>
                      <wps:cNvSpPr/>
                      <wps:spPr>
                        <a:xfrm>
                          <a:off x="0" y="0"/>
                          <a:ext cx="1654200" cy="572760"/>
                        </a:xfrm>
                        <a:prstGeom prst="rect">
                          <a:avLst/>
                        </a:prstGeom>
                        <a:solidFill>
                          <a:schemeClr val="lt1"/>
                        </a:solidFill>
                        <a:ln w="6480">
                          <a:solidFill>
                            <a:schemeClr val="bg1">
                              <a:lumMod val="85000"/>
                            </a:schemeClr>
                          </a:solidFill>
                          <a:round/>
                        </a:ln>
                      </wps:spPr>
                      <wps:style>
                        <a:lnRef idx="0">
                          <a:scrgbClr r="0" g="0" b="0"/>
                        </a:lnRef>
                        <a:fillRef idx="0">
                          <a:scrgbClr r="0" g="0" b="0"/>
                        </a:fillRef>
                        <a:effectRef idx="0">
                          <a:scrgbClr r="0" g="0" b="0"/>
                        </a:effectRef>
                        <a:fontRef idx="minor"/>
                      </wps:style>
                      <wps:txbx>
                        <w:txbxContent>
                          <w:p w14:paraId="4DDBE937" w14:textId="301415D8" w:rsidR="00F8049E" w:rsidRDefault="007C084B">
                            <w:pPr>
                              <w:pStyle w:val="FrameContents"/>
                            </w:pPr>
                            <w:r>
                              <w:rPr>
                                <w:noProof/>
                                <w:lang w:eastAsia="ja-JP" w:bidi="ar-SA"/>
                              </w:rPr>
                              <w:drawing>
                                <wp:inline distT="0" distB="0" distL="0" distR="0" wp14:anchorId="0D96DB8F" wp14:editId="482AAFB0">
                                  <wp:extent cx="1465580" cy="36957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1465580" cy="369570"/>
                                          </a:xfrm>
                                          <a:prstGeom prst="rect">
                                            <a:avLst/>
                                          </a:prstGeom>
                                        </pic:spPr>
                                      </pic:pic>
                                    </a:graphicData>
                                  </a:graphic>
                                </wp:inline>
                              </w:drawing>
                            </w:r>
                          </w:p>
                        </w:txbxContent>
                      </wps:txbx>
                      <wps:bodyPr>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BDA4C5C" id="Text Box 11" o:spid="_x0000_s1026" style="position:absolute;left:0;text-align:left;margin-left:-6.7pt;margin-top:-1.8pt;width:130.3pt;height:45.1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" fillcolor="white [3201]" strokecolor="#d8d8d8 [2732]" strokeweight=".18mm">
                <v:stroke joinstyle="round"/>
                <v:textbox>
                  <w:txbxContent>
                    <w:p w14:paraId="4DDBE937" w14:textId="301415D8" w:rsidR="00F8049E" w:rsidRDefault="007C084B">
                      <w:pPr>
                        <w:pStyle w:val="FrameContents"/>
                      </w:pPr>
                      <w:r>
                        <w:rPr>
                          <w:noProof/>
                        </w:rPr>
                        <w:drawing>
                          <wp:inline distT="0" distB="0" distL="0" distR="0" wp14:anchorId="0D96DB8F" wp14:editId="482AAFB0">
                            <wp:extent cx="1465580" cy="36957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465580" cy="369570"/>
                                    </a:xfrm>
                                    <a:prstGeom prst="rect">
                                      <a:avLst/>
                                    </a:prstGeom>
                                  </pic:spPr>
                                </pic:pic>
                              </a:graphicData>
                            </a:graphic>
                          </wp:inline>
                        </w:drawing>
                      </w:r>
                    </w:p>
                  </w:txbxContent>
                </v:textbox>
              </v:rect>
            </w:pict>
          </mc:Fallback>
        </mc:AlternateContent>
      </w:r>
    </w:p>
    <w:p w14:paraId="7860FE43" w14:textId="77777777" w:rsidR="009B01B1" w:rsidRDefault="009B01B1">
      <w:pPr>
        <w:rPr>
          <w:i/>
          <w:color w:val="548DD4"/>
          <w:sz w:val="32"/>
          <w:szCs w:val="32"/>
        </w:rPr>
      </w:pPr>
    </w:p>
    <w:p w14:paraId="3C07398A" w14:textId="77777777" w:rsidR="009B01B1" w:rsidRDefault="009B01B1">
      <w:pPr>
        <w:rPr>
          <w:i/>
          <w:color w:val="548DD4"/>
          <w:sz w:val="32"/>
          <w:szCs w:val="32"/>
        </w:rPr>
      </w:pPr>
    </w:p>
    <w:p w14:paraId="7C373DDE" w14:textId="77777777" w:rsidR="009B01B1" w:rsidRDefault="009B01B1">
      <w:pPr>
        <w:rPr>
          <w:i/>
          <w:color w:val="548DD4"/>
          <w:sz w:val="32"/>
          <w:szCs w:val="32"/>
        </w:rPr>
      </w:pPr>
    </w:p>
    <w:p w14:paraId="6E4D6C93" w14:textId="77777777" w:rsidR="009B01B1" w:rsidRDefault="009B01B1">
      <w:pPr>
        <w:rPr>
          <w:i/>
          <w:color w:val="548DD4"/>
          <w:sz w:val="32"/>
          <w:szCs w:val="32"/>
        </w:rPr>
      </w:pPr>
    </w:p>
    <w:p w14:paraId="2B4B3838" w14:textId="77777777" w:rsidR="009B01B1" w:rsidRDefault="009B01B1">
      <w:pPr>
        <w:rPr>
          <w:i/>
          <w:color w:val="548DD4"/>
          <w:sz w:val="32"/>
          <w:szCs w:val="32"/>
        </w:rPr>
      </w:pPr>
    </w:p>
    <w:p w14:paraId="7FB876B6" w14:textId="77777777" w:rsidR="009B01B1" w:rsidRDefault="009B01B1">
      <w:pPr>
        <w:rPr>
          <w:i/>
          <w:color w:val="548DD4"/>
          <w:sz w:val="32"/>
          <w:szCs w:val="32"/>
        </w:rPr>
      </w:pPr>
    </w:p>
    <w:p w14:paraId="62AF1110" w14:textId="77777777" w:rsidR="009B01B1" w:rsidRDefault="00E82B4B">
      <w:pPr>
        <w:pBdr>
          <w:bottom w:val="single" w:sz="4" w:space="1" w:color="808080"/>
        </w:pBdr>
      </w:pPr>
      <w:r>
        <w:rPr>
          <w:rFonts w:cs="Arial"/>
          <w:b/>
          <w:color w:val="951B13"/>
          <w:sz w:val="58"/>
          <w:szCs w:val="48"/>
        </w:rPr>
        <w:t xml:space="preserve">Tài liệu dự án </w:t>
      </w:r>
    </w:p>
    <w:p w14:paraId="712E70D8" w14:textId="77777777" w:rsidR="009B01B1" w:rsidRDefault="00E82B4B">
      <w:pPr>
        <w:spacing w:after="80"/>
      </w:pPr>
      <w:r>
        <w:rPr>
          <w:b/>
          <w:i/>
          <w:sz w:val="42"/>
        </w:rPr>
        <w:t>Dự án phát triển robot đo khoảng cách</w:t>
      </w:r>
    </w:p>
    <w:p w14:paraId="1DAC0D1A" w14:textId="77777777" w:rsidR="009B01B1" w:rsidRDefault="009B01B1">
      <w:pPr>
        <w:rPr>
          <w:i/>
        </w:rPr>
      </w:pPr>
    </w:p>
    <w:p w14:paraId="6C7F5105" w14:textId="77777777" w:rsidR="009B01B1" w:rsidRDefault="009B01B1">
      <w:pPr>
        <w:tabs>
          <w:tab w:val="left" w:pos="6415"/>
        </w:tabs>
      </w:pPr>
    </w:p>
    <w:p w14:paraId="6B541DF5" w14:textId="77777777" w:rsidR="009B01B1" w:rsidRDefault="009B01B1">
      <w:pPr>
        <w:tabs>
          <w:tab w:val="left" w:pos="6415"/>
        </w:tabs>
      </w:pPr>
    </w:p>
    <w:p w14:paraId="150E24A3" w14:textId="77777777" w:rsidR="009B01B1" w:rsidRDefault="00E82B4B">
      <w:pPr>
        <w:tabs>
          <w:tab w:val="left" w:pos="6415"/>
        </w:tabs>
      </w:pPr>
      <w:r>
        <w:tab/>
      </w:r>
    </w:p>
    <w:p w14:paraId="5AA03297" w14:textId="77777777" w:rsidR="009B01B1" w:rsidRDefault="009B01B1"/>
    <w:p w14:paraId="4EC1BF98" w14:textId="77777777" w:rsidR="009B01B1" w:rsidRDefault="00E82B4B">
      <w:pPr>
        <w:widowControl/>
        <w:suppressAutoHyphens w:val="0"/>
        <w:spacing w:after="0" w:line="240" w:lineRule="auto"/>
        <w:jc w:val="left"/>
        <w:rPr>
          <w:rFonts w:ascii="Verdana" w:hAnsi="Verdana" w:cs="Tahoma"/>
          <w:b/>
          <w:bCs/>
          <w:caps/>
          <w:color w:val="951B13"/>
          <w:sz w:val="24"/>
          <w:lang w:eastAsia="ar-SA" w:bidi="ar-SA"/>
        </w:rPr>
      </w:pPr>
      <w:r>
        <w:br w:type="page"/>
      </w:r>
    </w:p>
    <w:p w14:paraId="79E003E8" w14:textId="77777777" w:rsidR="009B01B1" w:rsidRDefault="00E82B4B">
      <w:pPr>
        <w:pStyle w:val="NormalH"/>
        <w:rPr>
          <w:color w:val="951B13"/>
        </w:rPr>
      </w:pPr>
      <w:r>
        <w:rPr>
          <w:color w:val="951B13"/>
        </w:rPr>
        <w:lastRenderedPageBreak/>
        <w:t>Table of contents</w:t>
      </w:r>
    </w:p>
    <w:p w14:paraId="2202C562" w14:textId="77777777" w:rsidR="009B01B1" w:rsidRDefault="009B01B1">
      <w:pPr>
        <w:pStyle w:val="TOC2"/>
        <w:tabs>
          <w:tab w:val="left" w:pos="-110"/>
          <w:tab w:val="right" w:leader="dot" w:pos="8467"/>
        </w:tabs>
        <w:ind w:left="990" w:firstLine="0"/>
        <w:rPr>
          <w:b/>
          <w:bCs/>
        </w:rPr>
      </w:pPr>
    </w:p>
    <w:p w14:paraId="5F5AFBDE" w14:textId="77777777" w:rsidR="009B01B1" w:rsidRDefault="00E82B4B">
      <w:pPr>
        <w:pStyle w:val="TOC3"/>
      </w:pPr>
      <w:r>
        <w:tab/>
      </w:r>
    </w:p>
    <w:p w14:paraId="407D677D" w14:textId="0223F6A5" w:rsidR="009B01B1" w:rsidRDefault="00E82B4B">
      <w:pPr>
        <w:pStyle w:val="TOC1"/>
        <w:rPr>
          <w:rFonts w:asciiTheme="minorHAnsi" w:eastAsiaTheme="minorEastAsia" w:hAnsiTheme="minorHAnsi" w:cstheme="minorBidi"/>
          <w:b w:val="0"/>
          <w:bCs w:val="0"/>
          <w:caps w:val="0"/>
          <w:sz w:val="22"/>
          <w:szCs w:val="22"/>
          <w:lang w:eastAsia="en-US" w:bidi="ar-SA"/>
        </w:rPr>
      </w:pPr>
      <w:r>
        <w:fldChar w:fldCharType="begin"/>
      </w:r>
      <w:r>
        <w:instrText>TOC \z \o "1-3" \u \h</w:instrText>
      </w:r>
      <w:r>
        <w:fldChar w:fldCharType="separate"/>
      </w:r>
      <w:hyperlink w:anchor="_Toc527975125">
        <w:r>
          <w:rPr>
            <w:rStyle w:val="IndexLink"/>
            <w:webHidden/>
          </w:rPr>
          <w:t>1.</w:t>
        </w:r>
        <w:r>
          <w:rPr>
            <w:rStyle w:val="IndexLink"/>
            <w:rFonts w:asciiTheme="minorHAnsi" w:eastAsiaTheme="minorEastAsia" w:hAnsiTheme="minorHAnsi" w:cstheme="minorBidi"/>
            <w:b w:val="0"/>
            <w:bCs w:val="0"/>
            <w:caps w:val="0"/>
            <w:sz w:val="22"/>
            <w:szCs w:val="22"/>
            <w:lang w:eastAsia="en-US" w:bidi="ar-SA"/>
          </w:rPr>
          <w:tab/>
        </w:r>
        <w:r>
          <w:rPr>
            <w:rStyle w:val="IndexLink"/>
          </w:rPr>
          <w:t>Giới thiệu dự án</w:t>
        </w:r>
      </w:hyperlink>
    </w:p>
    <w:p w14:paraId="25F7F935" w14:textId="38B9CFC4" w:rsidR="009B01B1" w:rsidRDefault="00B16615">
      <w:pPr>
        <w:pStyle w:val="TOC1"/>
        <w:rPr>
          <w:rFonts w:asciiTheme="minorHAnsi" w:eastAsiaTheme="minorEastAsia" w:hAnsiTheme="minorHAnsi" w:cstheme="minorBidi"/>
          <w:b w:val="0"/>
          <w:bCs w:val="0"/>
          <w:caps w:val="0"/>
          <w:sz w:val="22"/>
          <w:szCs w:val="22"/>
          <w:lang w:eastAsia="en-US" w:bidi="ar-SA"/>
        </w:rPr>
      </w:pPr>
      <w:hyperlink w:anchor="_Toc527975126">
        <w:r w:rsidR="00E82B4B">
          <w:rPr>
            <w:rStyle w:val="IndexLink"/>
            <w:webHidden/>
          </w:rPr>
          <w:t>2.</w:t>
        </w:r>
        <w:r w:rsidR="00E82B4B">
          <w:rPr>
            <w:rStyle w:val="IndexLink"/>
            <w:rFonts w:asciiTheme="minorHAnsi" w:eastAsiaTheme="minorEastAsia" w:hAnsiTheme="minorHAnsi" w:cstheme="minorBidi"/>
            <w:b w:val="0"/>
            <w:bCs w:val="0"/>
            <w:caps w:val="0"/>
            <w:sz w:val="22"/>
            <w:szCs w:val="22"/>
            <w:lang w:eastAsia="en-US" w:bidi="ar-SA"/>
          </w:rPr>
          <w:tab/>
        </w:r>
        <w:r w:rsidR="00E82B4B">
          <w:rPr>
            <w:rStyle w:val="IndexLink"/>
          </w:rPr>
          <w:t>Các nhân sự tham gia dự án</w:t>
        </w:r>
        <w:r w:rsidR="00E82B4B">
          <w:rPr>
            <w:webHidden/>
          </w:rPr>
          <w:fldChar w:fldCharType="begin"/>
        </w:r>
        <w:r w:rsidR="00E82B4B">
          <w:rPr>
            <w:webHidden/>
          </w:rPr>
          <w:instrText>PAGEREF _Toc527975126 \h</w:instrText>
        </w:r>
        <w:r w:rsidR="00E82B4B">
          <w:rPr>
            <w:webHidden/>
          </w:rPr>
        </w:r>
        <w:r w:rsidR="00E82B4B">
          <w:rPr>
            <w:webHidden/>
          </w:rPr>
          <w:fldChar w:fldCharType="end"/>
        </w:r>
      </w:hyperlink>
    </w:p>
    <w:p w14:paraId="35203514" w14:textId="4B64520B" w:rsidR="009B01B1" w:rsidRDefault="00B16615">
      <w:pPr>
        <w:pStyle w:val="TOC2"/>
        <w:rPr>
          <w:rFonts w:asciiTheme="minorHAnsi" w:eastAsiaTheme="minorEastAsia" w:hAnsiTheme="minorHAnsi" w:cstheme="minorBidi"/>
          <w:sz w:val="22"/>
          <w:szCs w:val="22"/>
          <w:lang w:eastAsia="en-US" w:bidi="ar-SA"/>
        </w:rPr>
      </w:pPr>
      <w:hyperlink w:anchor="_Toc527975127">
        <w:r w:rsidR="00E82B4B">
          <w:rPr>
            <w:rStyle w:val="IndexLink"/>
            <w:rFonts w:cs="Tahoma"/>
            <w:webHidden/>
          </w:rPr>
          <w:t>2.1.</w:t>
        </w:r>
        <w:r w:rsidR="00E82B4B">
          <w:rPr>
            <w:rStyle w:val="IndexLink"/>
            <w:rFonts w:asciiTheme="minorHAnsi" w:eastAsiaTheme="minorEastAsia" w:hAnsiTheme="minorHAnsi" w:cstheme="minorBidi"/>
            <w:sz w:val="22"/>
            <w:szCs w:val="22"/>
            <w:lang w:eastAsia="en-US" w:bidi="ar-SA"/>
          </w:rPr>
          <w:tab/>
        </w:r>
        <w:r w:rsidR="00E82B4B">
          <w:rPr>
            <w:rStyle w:val="IndexLink"/>
          </w:rPr>
          <w:t>Thông tin liên hệ phía khách hàng</w:t>
        </w:r>
        <w:r w:rsidR="00E82B4B">
          <w:rPr>
            <w:webHidden/>
          </w:rPr>
          <w:fldChar w:fldCharType="begin"/>
        </w:r>
        <w:r w:rsidR="00E82B4B">
          <w:rPr>
            <w:webHidden/>
          </w:rPr>
          <w:instrText>PAGEREF _Toc527975127 \h</w:instrText>
        </w:r>
        <w:r w:rsidR="00E82B4B">
          <w:rPr>
            <w:webHidden/>
          </w:rPr>
        </w:r>
        <w:r w:rsidR="00E82B4B">
          <w:rPr>
            <w:webHidden/>
          </w:rPr>
          <w:fldChar w:fldCharType="end"/>
        </w:r>
      </w:hyperlink>
    </w:p>
    <w:p w14:paraId="2FA11D67" w14:textId="62AC578C" w:rsidR="009B01B1" w:rsidRDefault="00B16615">
      <w:pPr>
        <w:pStyle w:val="TOC2"/>
        <w:rPr>
          <w:rFonts w:asciiTheme="minorHAnsi" w:eastAsiaTheme="minorEastAsia" w:hAnsiTheme="minorHAnsi" w:cstheme="minorBidi"/>
          <w:sz w:val="22"/>
          <w:szCs w:val="22"/>
          <w:lang w:eastAsia="en-US" w:bidi="ar-SA"/>
        </w:rPr>
      </w:pPr>
      <w:hyperlink w:anchor="_Toc527975128">
        <w:r w:rsidR="00E82B4B">
          <w:rPr>
            <w:rStyle w:val="IndexLink"/>
            <w:rFonts w:cs="Tahoma"/>
            <w:webHidden/>
          </w:rPr>
          <w:t>2.2.</w:t>
        </w:r>
        <w:r w:rsidR="00E82B4B">
          <w:rPr>
            <w:rStyle w:val="IndexLink"/>
            <w:rFonts w:asciiTheme="minorHAnsi" w:eastAsiaTheme="minorEastAsia" w:hAnsiTheme="minorHAnsi" w:cstheme="minorBidi"/>
            <w:sz w:val="22"/>
            <w:szCs w:val="22"/>
            <w:lang w:eastAsia="en-US" w:bidi="ar-SA"/>
          </w:rPr>
          <w:tab/>
        </w:r>
        <w:r w:rsidR="00E82B4B">
          <w:rPr>
            <w:rStyle w:val="IndexLink"/>
          </w:rPr>
          <w:t>Thông tin liên hệ phía công ty</w:t>
        </w:r>
        <w:r w:rsidR="00E82B4B">
          <w:rPr>
            <w:webHidden/>
          </w:rPr>
          <w:fldChar w:fldCharType="begin"/>
        </w:r>
        <w:r w:rsidR="00E82B4B">
          <w:rPr>
            <w:webHidden/>
          </w:rPr>
          <w:instrText>PAGEREF _Toc527975128 \h</w:instrText>
        </w:r>
        <w:r w:rsidR="00E82B4B">
          <w:rPr>
            <w:webHidden/>
          </w:rPr>
        </w:r>
        <w:r w:rsidR="00E82B4B">
          <w:rPr>
            <w:webHidden/>
          </w:rPr>
          <w:fldChar w:fldCharType="end"/>
        </w:r>
      </w:hyperlink>
    </w:p>
    <w:p w14:paraId="52F1C9CA" w14:textId="08A770C0" w:rsidR="009B01B1" w:rsidRDefault="00B16615">
      <w:pPr>
        <w:pStyle w:val="TOC2"/>
        <w:rPr>
          <w:rFonts w:asciiTheme="minorHAnsi" w:eastAsiaTheme="minorEastAsia" w:hAnsiTheme="minorHAnsi" w:cstheme="minorBidi"/>
          <w:sz w:val="22"/>
          <w:szCs w:val="22"/>
          <w:lang w:eastAsia="en-US" w:bidi="ar-SA"/>
        </w:rPr>
      </w:pPr>
      <w:hyperlink w:anchor="_Toc527975129">
        <w:r w:rsidR="00E82B4B">
          <w:rPr>
            <w:rStyle w:val="IndexLink"/>
            <w:rFonts w:cs="Tahoma"/>
            <w:webHidden/>
          </w:rPr>
          <w:t>2.3.</w:t>
        </w:r>
        <w:r w:rsidR="00E82B4B">
          <w:rPr>
            <w:rStyle w:val="IndexLink"/>
            <w:rFonts w:asciiTheme="minorHAnsi" w:eastAsiaTheme="minorEastAsia" w:hAnsiTheme="minorHAnsi" w:cstheme="minorBidi"/>
            <w:sz w:val="22"/>
            <w:szCs w:val="22"/>
            <w:lang w:eastAsia="en-US" w:bidi="ar-SA"/>
          </w:rPr>
          <w:tab/>
        </w:r>
        <w:r w:rsidR="00E82B4B">
          <w:rPr>
            <w:rStyle w:val="IndexLink"/>
          </w:rPr>
          <w:t>Phân chia vai trò của thành viên dự án và khách hàng</w:t>
        </w:r>
        <w:r w:rsidR="00E82B4B">
          <w:rPr>
            <w:webHidden/>
          </w:rPr>
          <w:fldChar w:fldCharType="begin"/>
        </w:r>
        <w:r w:rsidR="00E82B4B">
          <w:rPr>
            <w:webHidden/>
          </w:rPr>
          <w:instrText>PAGEREF _Toc527975129 \h</w:instrText>
        </w:r>
        <w:r w:rsidR="00E82B4B">
          <w:rPr>
            <w:webHidden/>
          </w:rPr>
        </w:r>
        <w:r w:rsidR="00E82B4B">
          <w:rPr>
            <w:webHidden/>
          </w:rPr>
          <w:fldChar w:fldCharType="end"/>
        </w:r>
      </w:hyperlink>
    </w:p>
    <w:p w14:paraId="20D72E44" w14:textId="1A9D35E4" w:rsidR="009B01B1" w:rsidRDefault="00B16615">
      <w:pPr>
        <w:pStyle w:val="TOC1"/>
        <w:rPr>
          <w:rFonts w:asciiTheme="minorHAnsi" w:eastAsiaTheme="minorEastAsia" w:hAnsiTheme="minorHAnsi" w:cstheme="minorBidi"/>
          <w:b w:val="0"/>
          <w:bCs w:val="0"/>
          <w:caps w:val="0"/>
          <w:sz w:val="22"/>
          <w:szCs w:val="22"/>
          <w:lang w:eastAsia="en-US" w:bidi="ar-SA"/>
        </w:rPr>
      </w:pPr>
      <w:hyperlink w:anchor="_Toc527975130">
        <w:r w:rsidR="00E82B4B">
          <w:rPr>
            <w:rStyle w:val="IndexLink"/>
            <w:webHidden/>
          </w:rPr>
          <w:t>3.</w:t>
        </w:r>
        <w:r w:rsidR="00E82B4B">
          <w:rPr>
            <w:rStyle w:val="IndexLink"/>
            <w:rFonts w:asciiTheme="minorHAnsi" w:eastAsiaTheme="minorEastAsia" w:hAnsiTheme="minorHAnsi" w:cstheme="minorBidi"/>
            <w:b w:val="0"/>
            <w:bCs w:val="0"/>
            <w:caps w:val="0"/>
            <w:sz w:val="22"/>
            <w:szCs w:val="22"/>
            <w:lang w:eastAsia="en-US" w:bidi="ar-SA"/>
          </w:rPr>
          <w:tab/>
        </w:r>
        <w:r w:rsidR="00E82B4B">
          <w:rPr>
            <w:rStyle w:val="IndexLink"/>
          </w:rPr>
          <w:t>Khảo sát dự án</w:t>
        </w:r>
        <w:r w:rsidR="00E82B4B">
          <w:rPr>
            <w:webHidden/>
          </w:rPr>
          <w:fldChar w:fldCharType="begin"/>
        </w:r>
        <w:r w:rsidR="00E82B4B">
          <w:rPr>
            <w:webHidden/>
          </w:rPr>
          <w:instrText>PAGEREF _Toc527975130 \h</w:instrText>
        </w:r>
        <w:r w:rsidR="00E82B4B">
          <w:rPr>
            <w:webHidden/>
          </w:rPr>
        </w:r>
        <w:r w:rsidR="00E82B4B">
          <w:rPr>
            <w:webHidden/>
          </w:rPr>
          <w:fldChar w:fldCharType="end"/>
        </w:r>
      </w:hyperlink>
    </w:p>
    <w:p w14:paraId="7A169F0C" w14:textId="1C2931E3" w:rsidR="009B01B1" w:rsidRDefault="00B16615">
      <w:pPr>
        <w:pStyle w:val="TOC2"/>
        <w:rPr>
          <w:rFonts w:asciiTheme="minorHAnsi" w:eastAsiaTheme="minorEastAsia" w:hAnsiTheme="minorHAnsi" w:cstheme="minorBidi"/>
          <w:sz w:val="22"/>
          <w:szCs w:val="22"/>
          <w:lang w:eastAsia="en-US" w:bidi="ar-SA"/>
        </w:rPr>
      </w:pPr>
      <w:hyperlink w:anchor="_Toc527975131">
        <w:r w:rsidR="00E82B4B">
          <w:rPr>
            <w:rStyle w:val="IndexLink"/>
            <w:rFonts w:cs="Tahoma"/>
            <w:webHidden/>
          </w:rPr>
          <w:t>3.1.</w:t>
        </w:r>
        <w:r w:rsidR="00E82B4B">
          <w:rPr>
            <w:rStyle w:val="IndexLink"/>
            <w:rFonts w:asciiTheme="minorHAnsi" w:eastAsiaTheme="minorEastAsia" w:hAnsiTheme="minorHAnsi" w:cstheme="minorBidi"/>
            <w:sz w:val="22"/>
            <w:szCs w:val="22"/>
            <w:lang w:eastAsia="en-US" w:bidi="ar-SA"/>
          </w:rPr>
          <w:tab/>
        </w:r>
        <w:r w:rsidR="00E82B4B">
          <w:rPr>
            <w:rStyle w:val="IndexLink"/>
          </w:rPr>
          <w:t>Yêu cầu khách hàng</w:t>
        </w:r>
        <w:r w:rsidR="00E82B4B">
          <w:rPr>
            <w:webHidden/>
          </w:rPr>
          <w:fldChar w:fldCharType="begin"/>
        </w:r>
        <w:r w:rsidR="00E82B4B">
          <w:rPr>
            <w:webHidden/>
          </w:rPr>
          <w:instrText>PAGEREF _Toc527975131 \h</w:instrText>
        </w:r>
        <w:r w:rsidR="00E82B4B">
          <w:rPr>
            <w:webHidden/>
          </w:rPr>
        </w:r>
        <w:r w:rsidR="00E82B4B">
          <w:rPr>
            <w:webHidden/>
          </w:rPr>
          <w:fldChar w:fldCharType="end"/>
        </w:r>
      </w:hyperlink>
    </w:p>
    <w:p w14:paraId="50E07FFA" w14:textId="736BA4EF" w:rsidR="009B01B1" w:rsidRDefault="00B16615">
      <w:pPr>
        <w:pStyle w:val="TOC2"/>
        <w:rPr>
          <w:rFonts w:asciiTheme="minorHAnsi" w:eastAsiaTheme="minorEastAsia" w:hAnsiTheme="minorHAnsi" w:cstheme="minorBidi"/>
          <w:sz w:val="22"/>
          <w:szCs w:val="22"/>
          <w:lang w:eastAsia="en-US" w:bidi="ar-SA"/>
        </w:rPr>
      </w:pPr>
      <w:hyperlink w:anchor="_Toc527975132">
        <w:r w:rsidR="00E82B4B">
          <w:rPr>
            <w:rStyle w:val="IndexLink"/>
            <w:rFonts w:cs="Tahoma"/>
            <w:webHidden/>
          </w:rPr>
          <w:t>3.2.</w:t>
        </w:r>
        <w:r w:rsidR="00E82B4B">
          <w:rPr>
            <w:rStyle w:val="IndexLink"/>
            <w:rFonts w:asciiTheme="minorHAnsi" w:eastAsiaTheme="minorEastAsia" w:hAnsiTheme="minorHAnsi" w:cstheme="minorBidi"/>
            <w:sz w:val="22"/>
            <w:szCs w:val="22"/>
            <w:lang w:eastAsia="en-US" w:bidi="ar-SA"/>
          </w:rPr>
          <w:tab/>
        </w:r>
        <w:r w:rsidR="00E82B4B">
          <w:rPr>
            <w:rStyle w:val="IndexLink"/>
          </w:rPr>
          <w:t>Mô hình hoạt động hiện thời – nghiệp vụ</w:t>
        </w:r>
        <w:r w:rsidR="00E82B4B">
          <w:rPr>
            <w:webHidden/>
          </w:rPr>
          <w:fldChar w:fldCharType="begin"/>
        </w:r>
        <w:r w:rsidR="00E82B4B">
          <w:rPr>
            <w:webHidden/>
          </w:rPr>
          <w:instrText>PAGEREF _Toc527975132 \h</w:instrText>
        </w:r>
        <w:r w:rsidR="00E82B4B">
          <w:rPr>
            <w:webHidden/>
          </w:rPr>
        </w:r>
        <w:r w:rsidR="00E82B4B">
          <w:rPr>
            <w:webHidden/>
          </w:rPr>
          <w:fldChar w:fldCharType="end"/>
        </w:r>
      </w:hyperlink>
    </w:p>
    <w:p w14:paraId="4F9A73F5" w14:textId="116C6CC9" w:rsidR="009B01B1" w:rsidRDefault="00B16615">
      <w:pPr>
        <w:pStyle w:val="TOC2"/>
        <w:rPr>
          <w:rFonts w:asciiTheme="minorHAnsi" w:eastAsiaTheme="minorEastAsia" w:hAnsiTheme="minorHAnsi" w:cstheme="minorBidi"/>
          <w:sz w:val="22"/>
          <w:szCs w:val="22"/>
          <w:lang w:eastAsia="en-US" w:bidi="ar-SA"/>
        </w:rPr>
      </w:pPr>
      <w:hyperlink w:anchor="_Toc527975133">
        <w:r w:rsidR="00E82B4B">
          <w:rPr>
            <w:rStyle w:val="IndexLink"/>
            <w:rFonts w:cs="Tahoma"/>
            <w:webHidden/>
          </w:rPr>
          <w:t>3.3.</w:t>
        </w:r>
        <w:r w:rsidR="00E82B4B">
          <w:rPr>
            <w:rStyle w:val="IndexLink"/>
            <w:rFonts w:asciiTheme="minorHAnsi" w:eastAsiaTheme="minorEastAsia" w:hAnsiTheme="minorHAnsi" w:cstheme="minorBidi"/>
            <w:sz w:val="22"/>
            <w:szCs w:val="22"/>
            <w:lang w:eastAsia="en-US" w:bidi="ar-SA"/>
          </w:rPr>
          <w:tab/>
        </w:r>
        <w:r w:rsidR="00E82B4B">
          <w:rPr>
            <w:rStyle w:val="IndexLink"/>
          </w:rPr>
          <w:t>Mô hình hoạt động dự kiến sau khi áp dụng sản phẩm mới</w:t>
        </w:r>
      </w:hyperlink>
    </w:p>
    <w:p w14:paraId="735F6B8C" w14:textId="0032ED73" w:rsidR="009B01B1" w:rsidRDefault="00B16615">
      <w:pPr>
        <w:pStyle w:val="TOC2"/>
        <w:rPr>
          <w:rFonts w:asciiTheme="minorHAnsi" w:eastAsiaTheme="minorEastAsia" w:hAnsiTheme="minorHAnsi" w:cstheme="minorBidi"/>
          <w:sz w:val="22"/>
          <w:szCs w:val="22"/>
          <w:lang w:eastAsia="en-US" w:bidi="ar-SA"/>
        </w:rPr>
      </w:pPr>
      <w:hyperlink w:anchor="_Toc527975134">
        <w:r w:rsidR="00E82B4B">
          <w:rPr>
            <w:rStyle w:val="IndexLink"/>
            <w:rFonts w:cs="Tahoma"/>
            <w:webHidden/>
          </w:rPr>
          <w:t>3.4.</w:t>
        </w:r>
        <w:r w:rsidR="00E82B4B">
          <w:rPr>
            <w:rStyle w:val="IndexLink"/>
            <w:rFonts w:asciiTheme="minorHAnsi" w:eastAsiaTheme="minorEastAsia" w:hAnsiTheme="minorHAnsi" w:cstheme="minorBidi"/>
            <w:sz w:val="22"/>
            <w:szCs w:val="22"/>
            <w:lang w:eastAsia="en-US" w:bidi="ar-SA"/>
          </w:rPr>
          <w:tab/>
        </w:r>
        <w:r w:rsidR="00E82B4B">
          <w:rPr>
            <w:rStyle w:val="IndexLink"/>
          </w:rPr>
          <w:t>Phân tích ưu điểm/nhược điểm/lợi ích khách hàng</w:t>
        </w:r>
        <w:r w:rsidR="00E82B4B">
          <w:rPr>
            <w:webHidden/>
          </w:rPr>
          <w:fldChar w:fldCharType="begin"/>
        </w:r>
        <w:r w:rsidR="00E82B4B">
          <w:rPr>
            <w:webHidden/>
          </w:rPr>
          <w:instrText>PAGEREF _Toc527975134 \h</w:instrText>
        </w:r>
        <w:r w:rsidR="00E82B4B">
          <w:rPr>
            <w:webHidden/>
          </w:rPr>
        </w:r>
        <w:r w:rsidR="00E82B4B">
          <w:rPr>
            <w:webHidden/>
          </w:rPr>
          <w:fldChar w:fldCharType="end"/>
        </w:r>
      </w:hyperlink>
    </w:p>
    <w:p w14:paraId="2EADC921" w14:textId="3CCC0CF9" w:rsidR="009B01B1" w:rsidRDefault="00B16615">
      <w:pPr>
        <w:pStyle w:val="TOC1"/>
        <w:rPr>
          <w:rFonts w:asciiTheme="minorHAnsi" w:eastAsiaTheme="minorEastAsia" w:hAnsiTheme="minorHAnsi" w:cstheme="minorBidi"/>
          <w:b w:val="0"/>
          <w:bCs w:val="0"/>
          <w:caps w:val="0"/>
          <w:sz w:val="22"/>
          <w:szCs w:val="22"/>
          <w:lang w:eastAsia="en-US" w:bidi="ar-SA"/>
        </w:rPr>
      </w:pPr>
      <w:hyperlink w:anchor="_Toc527975135">
        <w:r w:rsidR="00E82B4B">
          <w:rPr>
            <w:rStyle w:val="IndexLink"/>
            <w:webHidden/>
          </w:rPr>
          <w:t>4.</w:t>
        </w:r>
        <w:r w:rsidR="00E82B4B">
          <w:rPr>
            <w:rStyle w:val="IndexLink"/>
            <w:rFonts w:asciiTheme="minorHAnsi" w:eastAsiaTheme="minorEastAsia" w:hAnsiTheme="minorHAnsi" w:cstheme="minorBidi"/>
            <w:b w:val="0"/>
            <w:bCs w:val="0"/>
            <w:caps w:val="0"/>
            <w:sz w:val="22"/>
            <w:szCs w:val="22"/>
            <w:lang w:eastAsia="en-US" w:bidi="ar-SA"/>
          </w:rPr>
          <w:tab/>
        </w:r>
        <w:r w:rsidR="00E82B4B">
          <w:rPr>
            <w:rStyle w:val="IndexLink"/>
          </w:rPr>
          <w:t>Ước lượng</w:t>
        </w:r>
        <w:r w:rsidR="00E82B4B">
          <w:rPr>
            <w:webHidden/>
          </w:rPr>
          <w:fldChar w:fldCharType="begin"/>
        </w:r>
        <w:r w:rsidR="00E82B4B">
          <w:rPr>
            <w:webHidden/>
          </w:rPr>
          <w:instrText>PAGEREF _Toc527975135 \h</w:instrText>
        </w:r>
        <w:r w:rsidR="00E82B4B">
          <w:rPr>
            <w:webHidden/>
          </w:rPr>
        </w:r>
        <w:r w:rsidR="00E82B4B">
          <w:rPr>
            <w:webHidden/>
          </w:rPr>
          <w:fldChar w:fldCharType="end"/>
        </w:r>
      </w:hyperlink>
    </w:p>
    <w:p w14:paraId="5C09C6C9" w14:textId="7B1A8F23" w:rsidR="009B01B1" w:rsidRDefault="00B16615">
      <w:pPr>
        <w:pStyle w:val="TOC2"/>
        <w:rPr>
          <w:rFonts w:asciiTheme="minorHAnsi" w:eastAsiaTheme="minorEastAsia" w:hAnsiTheme="minorHAnsi" w:cstheme="minorBidi"/>
          <w:sz w:val="22"/>
          <w:szCs w:val="22"/>
          <w:lang w:eastAsia="en-US" w:bidi="ar-SA"/>
        </w:rPr>
      </w:pPr>
      <w:hyperlink w:anchor="_Toc527975136">
        <w:r w:rsidR="00E82B4B">
          <w:rPr>
            <w:rStyle w:val="IndexLink"/>
            <w:rFonts w:cs="Tahoma"/>
            <w:webHidden/>
          </w:rPr>
          <w:t>4.1.</w:t>
        </w:r>
        <w:r w:rsidR="00E82B4B">
          <w:rPr>
            <w:rStyle w:val="IndexLink"/>
            <w:rFonts w:asciiTheme="minorHAnsi" w:eastAsiaTheme="minorEastAsia" w:hAnsiTheme="minorHAnsi" w:cstheme="minorBidi"/>
            <w:sz w:val="22"/>
            <w:szCs w:val="22"/>
            <w:lang w:eastAsia="en-US" w:bidi="ar-SA"/>
          </w:rPr>
          <w:tab/>
        </w:r>
        <w:r w:rsidR="00E82B4B">
          <w:rPr>
            <w:rStyle w:val="IndexLink"/>
          </w:rPr>
          <w:t>Ước lượng tính năng</w:t>
        </w:r>
        <w:r w:rsidR="00E82B4B">
          <w:rPr>
            <w:webHidden/>
          </w:rPr>
          <w:fldChar w:fldCharType="begin"/>
        </w:r>
        <w:r w:rsidR="00E82B4B">
          <w:rPr>
            <w:webHidden/>
          </w:rPr>
          <w:instrText>PAGEREF _Toc527975136 \h</w:instrText>
        </w:r>
        <w:r w:rsidR="00E82B4B">
          <w:rPr>
            <w:webHidden/>
          </w:rPr>
        </w:r>
        <w:r w:rsidR="00E82B4B">
          <w:rPr>
            <w:webHidden/>
          </w:rPr>
          <w:fldChar w:fldCharType="end"/>
        </w:r>
      </w:hyperlink>
    </w:p>
    <w:p w14:paraId="7E1BF803" w14:textId="44F22268" w:rsidR="009B01B1" w:rsidRDefault="00B16615">
      <w:pPr>
        <w:pStyle w:val="TOC2"/>
        <w:rPr>
          <w:rFonts w:asciiTheme="minorHAnsi" w:eastAsiaTheme="minorEastAsia" w:hAnsiTheme="minorHAnsi" w:cstheme="minorBidi"/>
          <w:sz w:val="22"/>
          <w:szCs w:val="22"/>
          <w:lang w:eastAsia="en-US" w:bidi="ar-SA"/>
        </w:rPr>
      </w:pPr>
      <w:hyperlink w:anchor="_Toc527975137">
        <w:r w:rsidR="00E82B4B">
          <w:rPr>
            <w:rStyle w:val="IndexLink"/>
            <w:rFonts w:cs="Tahoma"/>
            <w:webHidden/>
          </w:rPr>
          <w:t>4.2.</w:t>
        </w:r>
        <w:r w:rsidR="00E82B4B">
          <w:rPr>
            <w:rStyle w:val="IndexLink"/>
            <w:rFonts w:asciiTheme="minorHAnsi" w:eastAsiaTheme="minorEastAsia" w:hAnsiTheme="minorHAnsi" w:cstheme="minorBidi"/>
            <w:sz w:val="22"/>
            <w:szCs w:val="22"/>
            <w:lang w:eastAsia="en-US" w:bidi="ar-SA"/>
          </w:rPr>
          <w:tab/>
        </w:r>
        <w:r w:rsidR="00E82B4B">
          <w:rPr>
            <w:rStyle w:val="IndexLink"/>
          </w:rPr>
          <w:t>Ước lượng cách tích hợp hệ thống</w:t>
        </w:r>
        <w:r w:rsidR="00E82B4B">
          <w:rPr>
            <w:webHidden/>
          </w:rPr>
          <w:fldChar w:fldCharType="begin"/>
        </w:r>
        <w:r w:rsidR="00E82B4B">
          <w:rPr>
            <w:webHidden/>
          </w:rPr>
          <w:instrText>PAGEREF _Toc527975137 \h</w:instrText>
        </w:r>
        <w:r w:rsidR="00E82B4B">
          <w:rPr>
            <w:webHidden/>
          </w:rPr>
        </w:r>
        <w:r w:rsidR="00E82B4B">
          <w:rPr>
            <w:webHidden/>
          </w:rPr>
          <w:fldChar w:fldCharType="end"/>
        </w:r>
      </w:hyperlink>
    </w:p>
    <w:p w14:paraId="120699FB" w14:textId="181ED0D1" w:rsidR="009B01B1" w:rsidRDefault="00B16615">
      <w:pPr>
        <w:pStyle w:val="TOC2"/>
        <w:rPr>
          <w:rFonts w:asciiTheme="minorHAnsi" w:eastAsiaTheme="minorEastAsia" w:hAnsiTheme="minorHAnsi" w:cstheme="minorBidi"/>
          <w:sz w:val="22"/>
          <w:szCs w:val="22"/>
          <w:lang w:eastAsia="en-US" w:bidi="ar-SA"/>
        </w:rPr>
      </w:pPr>
      <w:hyperlink w:anchor="_Toc527975138">
        <w:r w:rsidR="00E82B4B">
          <w:rPr>
            <w:rStyle w:val="IndexLink"/>
            <w:rFonts w:cs="Tahoma"/>
            <w:webHidden/>
          </w:rPr>
          <w:t>4.3.</w:t>
        </w:r>
        <w:r w:rsidR="00E82B4B">
          <w:rPr>
            <w:rStyle w:val="IndexLink"/>
            <w:rFonts w:asciiTheme="minorHAnsi" w:eastAsiaTheme="minorEastAsia" w:hAnsiTheme="minorHAnsi" w:cstheme="minorBidi"/>
            <w:sz w:val="22"/>
            <w:szCs w:val="22"/>
            <w:lang w:eastAsia="en-US" w:bidi="ar-SA"/>
          </w:rPr>
          <w:tab/>
        </w:r>
        <w:r w:rsidR="00E82B4B">
          <w:rPr>
            <w:rStyle w:val="IndexLink"/>
          </w:rPr>
          <w:t>Ước lượng thời gian</w:t>
        </w:r>
        <w:r w:rsidR="00E82B4B">
          <w:rPr>
            <w:webHidden/>
          </w:rPr>
          <w:fldChar w:fldCharType="begin"/>
        </w:r>
        <w:r w:rsidR="00E82B4B">
          <w:rPr>
            <w:webHidden/>
          </w:rPr>
          <w:instrText>PAGEREF _Toc527975138 \h</w:instrText>
        </w:r>
        <w:r w:rsidR="00E82B4B">
          <w:rPr>
            <w:webHidden/>
          </w:rPr>
        </w:r>
        <w:r w:rsidR="00E82B4B">
          <w:rPr>
            <w:webHidden/>
          </w:rPr>
          <w:fldChar w:fldCharType="end"/>
        </w:r>
      </w:hyperlink>
    </w:p>
    <w:p w14:paraId="224DF4A6" w14:textId="713D9E04" w:rsidR="009B01B1" w:rsidRDefault="00B16615">
      <w:pPr>
        <w:pStyle w:val="TOC2"/>
        <w:rPr>
          <w:rFonts w:asciiTheme="minorHAnsi" w:eastAsiaTheme="minorEastAsia" w:hAnsiTheme="minorHAnsi" w:cstheme="minorBidi"/>
          <w:sz w:val="22"/>
          <w:szCs w:val="22"/>
          <w:lang w:eastAsia="en-US" w:bidi="ar-SA"/>
        </w:rPr>
      </w:pPr>
      <w:hyperlink w:anchor="_Toc527975139">
        <w:r w:rsidR="00E82B4B">
          <w:rPr>
            <w:rStyle w:val="IndexLink"/>
            <w:rFonts w:cs="Tahoma"/>
            <w:webHidden/>
          </w:rPr>
          <w:t>4.4.</w:t>
        </w:r>
        <w:r w:rsidR="00E82B4B">
          <w:rPr>
            <w:rStyle w:val="IndexLink"/>
            <w:rFonts w:asciiTheme="minorHAnsi" w:eastAsiaTheme="minorEastAsia" w:hAnsiTheme="minorHAnsi" w:cstheme="minorBidi"/>
            <w:sz w:val="22"/>
            <w:szCs w:val="22"/>
            <w:lang w:eastAsia="en-US" w:bidi="ar-SA"/>
          </w:rPr>
          <w:tab/>
        </w:r>
        <w:r w:rsidR="00E82B4B">
          <w:rPr>
            <w:rStyle w:val="IndexLink"/>
          </w:rPr>
          <w:t>Ước lượng rủi ro</w:t>
        </w:r>
        <w:r w:rsidR="00E82B4B">
          <w:rPr>
            <w:webHidden/>
          </w:rPr>
          <w:fldChar w:fldCharType="begin"/>
        </w:r>
        <w:r w:rsidR="00E82B4B">
          <w:rPr>
            <w:webHidden/>
          </w:rPr>
          <w:instrText>PAGEREF _Toc527975139 \h</w:instrText>
        </w:r>
        <w:r w:rsidR="00E82B4B">
          <w:rPr>
            <w:webHidden/>
          </w:rPr>
        </w:r>
        <w:r w:rsidR="00E82B4B">
          <w:rPr>
            <w:webHidden/>
          </w:rPr>
          <w:fldChar w:fldCharType="end"/>
        </w:r>
      </w:hyperlink>
    </w:p>
    <w:p w14:paraId="23AF3C34" w14:textId="63E3F337" w:rsidR="009B01B1" w:rsidRDefault="00B16615">
      <w:pPr>
        <w:pStyle w:val="TOC2"/>
        <w:rPr>
          <w:rFonts w:asciiTheme="minorHAnsi" w:eastAsiaTheme="minorEastAsia" w:hAnsiTheme="minorHAnsi" w:cstheme="minorBidi"/>
          <w:sz w:val="22"/>
          <w:szCs w:val="22"/>
          <w:lang w:eastAsia="en-US" w:bidi="ar-SA"/>
        </w:rPr>
      </w:pPr>
      <w:hyperlink w:anchor="_Toc527975140">
        <w:r w:rsidR="00E82B4B">
          <w:rPr>
            <w:rStyle w:val="IndexLink"/>
            <w:rFonts w:cs="Tahoma"/>
            <w:webHidden/>
          </w:rPr>
          <w:t>4.5.</w:t>
        </w:r>
        <w:r w:rsidR="00E82B4B">
          <w:rPr>
            <w:rStyle w:val="IndexLink"/>
            <w:rFonts w:asciiTheme="minorHAnsi" w:eastAsiaTheme="minorEastAsia" w:hAnsiTheme="minorHAnsi" w:cstheme="minorBidi"/>
            <w:sz w:val="22"/>
            <w:szCs w:val="22"/>
            <w:lang w:eastAsia="en-US" w:bidi="ar-SA"/>
          </w:rPr>
          <w:tab/>
        </w:r>
        <w:r w:rsidR="00E82B4B">
          <w:rPr>
            <w:rStyle w:val="IndexLink"/>
          </w:rPr>
          <w:t>Xác định các hạng mục kiểm thử</w:t>
        </w:r>
        <w:r w:rsidR="00E82B4B">
          <w:rPr>
            <w:webHidden/>
          </w:rPr>
          <w:fldChar w:fldCharType="begin"/>
        </w:r>
        <w:r w:rsidR="00E82B4B">
          <w:rPr>
            <w:webHidden/>
          </w:rPr>
          <w:instrText>PAGEREF _Toc527975140 \h</w:instrText>
        </w:r>
        <w:r w:rsidR="00E82B4B">
          <w:rPr>
            <w:webHidden/>
          </w:rPr>
        </w:r>
        <w:r w:rsidR="00E82B4B">
          <w:rPr>
            <w:webHidden/>
          </w:rPr>
          <w:fldChar w:fldCharType="end"/>
        </w:r>
      </w:hyperlink>
    </w:p>
    <w:p w14:paraId="14A55DB3" w14:textId="3AF6773F" w:rsidR="009B01B1" w:rsidRDefault="00B16615">
      <w:pPr>
        <w:pStyle w:val="TOC2"/>
        <w:rPr>
          <w:rFonts w:asciiTheme="minorHAnsi" w:eastAsiaTheme="minorEastAsia" w:hAnsiTheme="minorHAnsi" w:cstheme="minorBidi"/>
          <w:sz w:val="22"/>
          <w:szCs w:val="22"/>
          <w:lang w:eastAsia="en-US" w:bidi="ar-SA"/>
        </w:rPr>
      </w:pPr>
      <w:hyperlink w:anchor="_Toc527975141">
        <w:r w:rsidR="00E82B4B">
          <w:rPr>
            <w:rStyle w:val="IndexLink"/>
            <w:rFonts w:cs="Tahoma"/>
            <w:webHidden/>
          </w:rPr>
          <w:t>4.6.</w:t>
        </w:r>
        <w:r w:rsidR="00E82B4B">
          <w:rPr>
            <w:rStyle w:val="IndexLink"/>
            <w:rFonts w:asciiTheme="minorHAnsi" w:eastAsiaTheme="minorEastAsia" w:hAnsiTheme="minorHAnsi" w:cstheme="minorBidi"/>
            <w:sz w:val="22"/>
            <w:szCs w:val="22"/>
            <w:lang w:eastAsia="en-US" w:bidi="ar-SA"/>
          </w:rPr>
          <w:tab/>
        </w:r>
        <w:r w:rsidR="00E82B4B">
          <w:rPr>
            <w:rStyle w:val="IndexLink"/>
          </w:rPr>
          <w:t>Ước lượng cách thức triển khai/cài đặt</w:t>
        </w:r>
        <w:r w:rsidR="00E82B4B">
          <w:rPr>
            <w:webHidden/>
          </w:rPr>
          <w:fldChar w:fldCharType="begin"/>
        </w:r>
        <w:r w:rsidR="00E82B4B">
          <w:rPr>
            <w:webHidden/>
          </w:rPr>
          <w:instrText>PAGEREF _Toc527975141 \h</w:instrText>
        </w:r>
        <w:r w:rsidR="00E82B4B">
          <w:rPr>
            <w:webHidden/>
          </w:rPr>
        </w:r>
        <w:r w:rsidR="00E82B4B">
          <w:rPr>
            <w:webHidden/>
          </w:rPr>
          <w:fldChar w:fldCharType="end"/>
        </w:r>
      </w:hyperlink>
    </w:p>
    <w:p w14:paraId="27086875" w14:textId="1C4985CE" w:rsidR="009B01B1" w:rsidRDefault="00B16615">
      <w:pPr>
        <w:pStyle w:val="TOC1"/>
        <w:rPr>
          <w:rFonts w:asciiTheme="minorHAnsi" w:eastAsiaTheme="minorEastAsia" w:hAnsiTheme="minorHAnsi" w:cstheme="minorBidi"/>
          <w:b w:val="0"/>
          <w:bCs w:val="0"/>
          <w:caps w:val="0"/>
          <w:sz w:val="22"/>
          <w:szCs w:val="22"/>
          <w:lang w:eastAsia="en-US" w:bidi="ar-SA"/>
        </w:rPr>
      </w:pPr>
      <w:hyperlink w:anchor="_Toc527975142">
        <w:r w:rsidR="00E82B4B">
          <w:rPr>
            <w:rStyle w:val="IndexLink"/>
            <w:webHidden/>
          </w:rPr>
          <w:t>5.</w:t>
        </w:r>
        <w:r w:rsidR="00E82B4B">
          <w:rPr>
            <w:rStyle w:val="IndexLink"/>
            <w:rFonts w:asciiTheme="minorHAnsi" w:eastAsiaTheme="minorEastAsia" w:hAnsiTheme="minorHAnsi" w:cstheme="minorBidi"/>
            <w:b w:val="0"/>
            <w:bCs w:val="0"/>
            <w:caps w:val="0"/>
            <w:sz w:val="22"/>
            <w:szCs w:val="22"/>
            <w:lang w:eastAsia="en-US" w:bidi="ar-SA"/>
          </w:rPr>
          <w:tab/>
        </w:r>
        <w:r w:rsidR="00E82B4B">
          <w:rPr>
            <w:rStyle w:val="IndexLink"/>
          </w:rPr>
          <w:t>Ước lượng giá thành</w:t>
        </w:r>
        <w:r w:rsidR="00E82B4B">
          <w:rPr>
            <w:webHidden/>
          </w:rPr>
          <w:fldChar w:fldCharType="begin"/>
        </w:r>
        <w:r w:rsidR="00E82B4B">
          <w:rPr>
            <w:webHidden/>
          </w:rPr>
          <w:instrText>PAGEREF _Toc527975142 \h</w:instrText>
        </w:r>
        <w:r w:rsidR="00E82B4B">
          <w:rPr>
            <w:webHidden/>
          </w:rPr>
        </w:r>
        <w:r w:rsidR="00E82B4B">
          <w:rPr>
            <w:webHidden/>
          </w:rPr>
          <w:fldChar w:fldCharType="end"/>
        </w:r>
      </w:hyperlink>
    </w:p>
    <w:p w14:paraId="089C0E79" w14:textId="4B9EE21D" w:rsidR="009B01B1" w:rsidRDefault="00B16615">
      <w:pPr>
        <w:pStyle w:val="TOC1"/>
        <w:rPr>
          <w:rFonts w:asciiTheme="minorHAnsi" w:eastAsiaTheme="minorEastAsia" w:hAnsiTheme="minorHAnsi" w:cstheme="minorBidi"/>
          <w:b w:val="0"/>
          <w:bCs w:val="0"/>
          <w:caps w:val="0"/>
          <w:sz w:val="22"/>
          <w:szCs w:val="22"/>
          <w:lang w:eastAsia="en-US" w:bidi="ar-SA"/>
        </w:rPr>
      </w:pPr>
      <w:hyperlink w:anchor="_Toc527975143">
        <w:r w:rsidR="00E82B4B">
          <w:rPr>
            <w:rStyle w:val="IndexLink"/>
            <w:webHidden/>
          </w:rPr>
          <w:t>6.</w:t>
        </w:r>
        <w:r w:rsidR="00E82B4B">
          <w:rPr>
            <w:rStyle w:val="IndexLink"/>
            <w:rFonts w:asciiTheme="minorHAnsi" w:eastAsiaTheme="minorEastAsia" w:hAnsiTheme="minorHAnsi" w:cstheme="minorBidi"/>
            <w:b w:val="0"/>
            <w:bCs w:val="0"/>
            <w:caps w:val="0"/>
            <w:sz w:val="22"/>
            <w:szCs w:val="22"/>
            <w:lang w:eastAsia="en-US" w:bidi="ar-SA"/>
          </w:rPr>
          <w:tab/>
        </w:r>
        <w:r w:rsidR="00E82B4B">
          <w:rPr>
            <w:rStyle w:val="IndexLink"/>
          </w:rPr>
          <w:t>Phân chia các giai đoạn chính</w:t>
        </w:r>
        <w:r w:rsidR="00E82B4B">
          <w:rPr>
            <w:webHidden/>
          </w:rPr>
          <w:fldChar w:fldCharType="begin"/>
        </w:r>
        <w:r w:rsidR="00E82B4B">
          <w:rPr>
            <w:webHidden/>
          </w:rPr>
          <w:instrText>PAGEREF _Toc527975143 \h</w:instrText>
        </w:r>
        <w:r w:rsidR="00E82B4B">
          <w:rPr>
            <w:webHidden/>
          </w:rPr>
        </w:r>
        <w:r w:rsidR="00E82B4B">
          <w:rPr>
            <w:webHidden/>
          </w:rPr>
          <w:fldChar w:fldCharType="end"/>
        </w:r>
      </w:hyperlink>
    </w:p>
    <w:p w14:paraId="65E3F3BF" w14:textId="295547CE" w:rsidR="009B01B1" w:rsidRDefault="00B16615">
      <w:pPr>
        <w:pStyle w:val="TOC1"/>
        <w:rPr>
          <w:rFonts w:asciiTheme="minorHAnsi" w:eastAsiaTheme="minorEastAsia" w:hAnsiTheme="minorHAnsi" w:cstheme="minorBidi"/>
          <w:b w:val="0"/>
          <w:bCs w:val="0"/>
          <w:caps w:val="0"/>
          <w:sz w:val="22"/>
          <w:szCs w:val="22"/>
          <w:lang w:eastAsia="en-US" w:bidi="ar-SA"/>
        </w:rPr>
      </w:pPr>
      <w:hyperlink w:anchor="_Toc527975144">
        <w:r w:rsidR="00E82B4B">
          <w:rPr>
            <w:rStyle w:val="IndexLink"/>
            <w:webHidden/>
          </w:rPr>
          <w:t>7.</w:t>
        </w:r>
        <w:r w:rsidR="00E82B4B">
          <w:rPr>
            <w:rStyle w:val="IndexLink"/>
            <w:rFonts w:asciiTheme="minorHAnsi" w:eastAsiaTheme="minorEastAsia" w:hAnsiTheme="minorHAnsi" w:cstheme="minorBidi"/>
            <w:b w:val="0"/>
            <w:bCs w:val="0"/>
            <w:caps w:val="0"/>
            <w:sz w:val="22"/>
            <w:szCs w:val="22"/>
            <w:lang w:eastAsia="en-US" w:bidi="ar-SA"/>
          </w:rPr>
          <w:tab/>
        </w:r>
        <w:r w:rsidR="00E82B4B">
          <w:rPr>
            <w:rStyle w:val="IndexLink"/>
          </w:rPr>
          <w:t>Phân tích thiết kế</w:t>
        </w:r>
        <w:r w:rsidR="00E82B4B">
          <w:rPr>
            <w:webHidden/>
          </w:rPr>
          <w:fldChar w:fldCharType="begin"/>
        </w:r>
        <w:r w:rsidR="00E82B4B">
          <w:rPr>
            <w:webHidden/>
          </w:rPr>
          <w:instrText>PAGEREF _Toc527975144 \h</w:instrText>
        </w:r>
        <w:r w:rsidR="00E82B4B">
          <w:rPr>
            <w:webHidden/>
          </w:rPr>
        </w:r>
        <w:r w:rsidR="00E82B4B">
          <w:rPr>
            <w:webHidden/>
          </w:rPr>
          <w:fldChar w:fldCharType="end"/>
        </w:r>
      </w:hyperlink>
    </w:p>
    <w:p w14:paraId="750AE4A3" w14:textId="4E4C38BC" w:rsidR="009B01B1" w:rsidRDefault="00B16615">
      <w:pPr>
        <w:pStyle w:val="TOC2"/>
        <w:rPr>
          <w:rFonts w:asciiTheme="minorHAnsi" w:eastAsiaTheme="minorEastAsia" w:hAnsiTheme="minorHAnsi" w:cstheme="minorBidi"/>
          <w:sz w:val="22"/>
          <w:szCs w:val="22"/>
          <w:lang w:eastAsia="en-US" w:bidi="ar-SA"/>
        </w:rPr>
      </w:pPr>
      <w:hyperlink w:anchor="_Toc527975145">
        <w:r w:rsidR="00E82B4B">
          <w:rPr>
            <w:rStyle w:val="IndexLink"/>
            <w:rFonts w:cs="Tahoma"/>
            <w:webHidden/>
            <w:lang w:eastAsia="en-US"/>
          </w:rPr>
          <w:t>7.1.</w:t>
        </w:r>
        <w:r w:rsidR="00E82B4B">
          <w:rPr>
            <w:rStyle w:val="IndexLink"/>
            <w:rFonts w:asciiTheme="minorHAnsi" w:eastAsiaTheme="minorEastAsia" w:hAnsiTheme="minorHAnsi" w:cstheme="minorBidi"/>
            <w:sz w:val="22"/>
            <w:szCs w:val="22"/>
            <w:lang w:eastAsia="en-US" w:bidi="ar-SA"/>
          </w:rPr>
          <w:tab/>
        </w:r>
        <w:r w:rsidR="00E82B4B">
          <w:rPr>
            <w:rStyle w:val="IndexLink"/>
            <w:lang w:eastAsia="en-US"/>
          </w:rPr>
          <w:t>Mô hình tích hợp phần cứng/phần mềm</w:t>
        </w:r>
        <w:r w:rsidR="00E82B4B">
          <w:rPr>
            <w:webHidden/>
          </w:rPr>
          <w:fldChar w:fldCharType="begin"/>
        </w:r>
        <w:r w:rsidR="00E82B4B">
          <w:rPr>
            <w:webHidden/>
          </w:rPr>
          <w:instrText>PAGEREF _Toc527975145 \h</w:instrText>
        </w:r>
        <w:r w:rsidR="00E82B4B">
          <w:rPr>
            <w:webHidden/>
          </w:rPr>
        </w:r>
        <w:r w:rsidR="00E82B4B">
          <w:rPr>
            <w:webHidden/>
          </w:rPr>
          <w:fldChar w:fldCharType="end"/>
        </w:r>
      </w:hyperlink>
    </w:p>
    <w:p w14:paraId="3DF243E4" w14:textId="5D2973F0" w:rsidR="009B01B1" w:rsidRDefault="00B16615">
      <w:pPr>
        <w:pStyle w:val="TOC2"/>
        <w:rPr>
          <w:rFonts w:asciiTheme="minorHAnsi" w:eastAsiaTheme="minorEastAsia" w:hAnsiTheme="minorHAnsi" w:cstheme="minorBidi"/>
          <w:sz w:val="22"/>
          <w:szCs w:val="22"/>
          <w:lang w:eastAsia="en-US" w:bidi="ar-SA"/>
        </w:rPr>
      </w:pPr>
      <w:hyperlink w:anchor="_Toc527975146">
        <w:r w:rsidR="00E82B4B">
          <w:rPr>
            <w:rStyle w:val="IndexLink"/>
            <w:rFonts w:cs="Tahoma"/>
            <w:webHidden/>
            <w:lang w:eastAsia="en-US"/>
          </w:rPr>
          <w:t>7.2.</w:t>
        </w:r>
        <w:r w:rsidR="00E82B4B">
          <w:rPr>
            <w:rStyle w:val="IndexLink"/>
            <w:rFonts w:asciiTheme="minorHAnsi" w:eastAsiaTheme="minorEastAsia" w:hAnsiTheme="minorHAnsi" w:cstheme="minorBidi"/>
            <w:sz w:val="22"/>
            <w:szCs w:val="22"/>
            <w:lang w:eastAsia="en-US" w:bidi="ar-SA"/>
          </w:rPr>
          <w:tab/>
        </w:r>
        <w:r w:rsidR="00E82B4B">
          <w:rPr>
            <w:rStyle w:val="IndexLink"/>
            <w:lang w:eastAsia="en-US"/>
          </w:rPr>
          <w:t>Giao diện</w:t>
        </w:r>
        <w:r w:rsidR="00E82B4B">
          <w:rPr>
            <w:webHidden/>
          </w:rPr>
          <w:fldChar w:fldCharType="begin"/>
        </w:r>
        <w:r w:rsidR="00E82B4B">
          <w:rPr>
            <w:webHidden/>
          </w:rPr>
          <w:instrText>PAGEREF _Toc527975146 \h</w:instrText>
        </w:r>
        <w:r w:rsidR="00E82B4B">
          <w:rPr>
            <w:webHidden/>
          </w:rPr>
        </w:r>
        <w:r w:rsidR="00E82B4B">
          <w:rPr>
            <w:webHidden/>
          </w:rPr>
          <w:fldChar w:fldCharType="end"/>
        </w:r>
      </w:hyperlink>
    </w:p>
    <w:p w14:paraId="12235347" w14:textId="1A51B0C1" w:rsidR="009B01B1" w:rsidRDefault="00B16615">
      <w:pPr>
        <w:pStyle w:val="TOC2"/>
        <w:rPr>
          <w:rFonts w:asciiTheme="minorHAnsi" w:eastAsiaTheme="minorEastAsia" w:hAnsiTheme="minorHAnsi" w:cstheme="minorBidi"/>
          <w:sz w:val="22"/>
          <w:szCs w:val="22"/>
          <w:lang w:eastAsia="en-US" w:bidi="ar-SA"/>
        </w:rPr>
      </w:pPr>
      <w:hyperlink w:anchor="_Toc527975147">
        <w:r w:rsidR="00E82B4B">
          <w:rPr>
            <w:rStyle w:val="IndexLink"/>
            <w:rFonts w:cs="Tahoma"/>
            <w:webHidden/>
            <w:lang w:eastAsia="en-US"/>
          </w:rPr>
          <w:t>7.3.</w:t>
        </w:r>
        <w:r w:rsidR="00E82B4B">
          <w:rPr>
            <w:rStyle w:val="IndexLink"/>
            <w:rFonts w:asciiTheme="minorHAnsi" w:eastAsiaTheme="minorEastAsia" w:hAnsiTheme="minorHAnsi" w:cstheme="minorBidi"/>
            <w:sz w:val="22"/>
            <w:szCs w:val="22"/>
            <w:lang w:eastAsia="en-US" w:bidi="ar-SA"/>
          </w:rPr>
          <w:tab/>
        </w:r>
        <w:r w:rsidR="00E82B4B">
          <w:rPr>
            <w:rStyle w:val="IndexLink"/>
            <w:lang w:eastAsia="en-US"/>
          </w:rPr>
          <w:t>Cơ sở dữ liệu</w:t>
        </w:r>
        <w:r w:rsidR="00E82B4B">
          <w:rPr>
            <w:webHidden/>
          </w:rPr>
          <w:fldChar w:fldCharType="begin"/>
        </w:r>
        <w:r w:rsidR="00E82B4B">
          <w:rPr>
            <w:webHidden/>
          </w:rPr>
          <w:instrText>PAGEREF _Toc527975147 \h</w:instrText>
        </w:r>
        <w:r w:rsidR="00E82B4B">
          <w:rPr>
            <w:webHidden/>
          </w:rPr>
        </w:r>
        <w:r w:rsidR="00E82B4B">
          <w:rPr>
            <w:webHidden/>
          </w:rPr>
          <w:fldChar w:fldCharType="end"/>
        </w:r>
      </w:hyperlink>
    </w:p>
    <w:p w14:paraId="703E8F46" w14:textId="4AF6AB89" w:rsidR="009B01B1" w:rsidRDefault="00B16615">
      <w:pPr>
        <w:pStyle w:val="TOC2"/>
        <w:rPr>
          <w:rFonts w:asciiTheme="minorHAnsi" w:eastAsiaTheme="minorEastAsia" w:hAnsiTheme="minorHAnsi" w:cstheme="minorBidi"/>
          <w:sz w:val="22"/>
          <w:szCs w:val="22"/>
          <w:lang w:eastAsia="en-US" w:bidi="ar-SA"/>
        </w:rPr>
      </w:pPr>
      <w:hyperlink w:anchor="_Toc527975148">
        <w:r w:rsidR="00E82B4B">
          <w:rPr>
            <w:rStyle w:val="IndexLink"/>
            <w:rFonts w:cs="Tahoma"/>
            <w:webHidden/>
            <w:lang w:eastAsia="en-US"/>
          </w:rPr>
          <w:t>7.4.</w:t>
        </w:r>
        <w:r w:rsidR="00E82B4B">
          <w:rPr>
            <w:rStyle w:val="IndexLink"/>
            <w:rFonts w:asciiTheme="minorHAnsi" w:eastAsiaTheme="minorEastAsia" w:hAnsiTheme="minorHAnsi" w:cstheme="minorBidi"/>
            <w:sz w:val="22"/>
            <w:szCs w:val="22"/>
            <w:lang w:eastAsia="en-US" w:bidi="ar-SA"/>
          </w:rPr>
          <w:tab/>
        </w:r>
        <w:r w:rsidR="00E82B4B">
          <w:rPr>
            <w:rStyle w:val="IndexLink"/>
            <w:lang w:eastAsia="en-US"/>
          </w:rPr>
          <w:t>Mạng</w:t>
        </w:r>
        <w:r w:rsidR="00E82B4B">
          <w:rPr>
            <w:webHidden/>
          </w:rPr>
          <w:fldChar w:fldCharType="begin"/>
        </w:r>
        <w:r w:rsidR="00E82B4B">
          <w:rPr>
            <w:webHidden/>
          </w:rPr>
          <w:instrText>PAGEREF _Toc527975148 \h</w:instrText>
        </w:r>
        <w:r w:rsidR="00E82B4B">
          <w:rPr>
            <w:webHidden/>
          </w:rPr>
        </w:r>
        <w:r w:rsidR="00E82B4B">
          <w:rPr>
            <w:webHidden/>
          </w:rPr>
          <w:fldChar w:fldCharType="end"/>
        </w:r>
      </w:hyperlink>
    </w:p>
    <w:p w14:paraId="2B0B7162" w14:textId="741F9549" w:rsidR="009B01B1" w:rsidRDefault="00B16615">
      <w:pPr>
        <w:pStyle w:val="TOC2"/>
        <w:rPr>
          <w:rFonts w:asciiTheme="minorHAnsi" w:eastAsiaTheme="minorEastAsia" w:hAnsiTheme="minorHAnsi" w:cstheme="minorBidi"/>
          <w:sz w:val="22"/>
          <w:szCs w:val="22"/>
          <w:lang w:eastAsia="en-US" w:bidi="ar-SA"/>
        </w:rPr>
      </w:pPr>
      <w:hyperlink w:anchor="_Toc527975149">
        <w:r w:rsidR="00E82B4B">
          <w:rPr>
            <w:rStyle w:val="IndexLink"/>
            <w:rFonts w:cs="Tahoma"/>
            <w:webHidden/>
            <w:lang w:eastAsia="en-US"/>
          </w:rPr>
          <w:t>7.5.</w:t>
        </w:r>
        <w:r w:rsidR="00E82B4B">
          <w:rPr>
            <w:rStyle w:val="IndexLink"/>
            <w:rFonts w:asciiTheme="minorHAnsi" w:eastAsiaTheme="minorEastAsia" w:hAnsiTheme="minorHAnsi" w:cstheme="minorBidi"/>
            <w:sz w:val="22"/>
            <w:szCs w:val="22"/>
            <w:lang w:eastAsia="en-US" w:bidi="ar-SA"/>
          </w:rPr>
          <w:tab/>
        </w:r>
        <w:r w:rsidR="00E82B4B">
          <w:rPr>
            <w:rStyle w:val="IndexLink"/>
            <w:lang w:eastAsia="en-US"/>
          </w:rPr>
          <w:t>Tương tác người dùng</w:t>
        </w:r>
        <w:r w:rsidR="00E82B4B">
          <w:rPr>
            <w:webHidden/>
          </w:rPr>
          <w:fldChar w:fldCharType="begin"/>
        </w:r>
        <w:r w:rsidR="00E82B4B">
          <w:rPr>
            <w:webHidden/>
          </w:rPr>
          <w:instrText>PAGEREF _Toc527975149 \h</w:instrText>
        </w:r>
        <w:r w:rsidR="00E82B4B">
          <w:rPr>
            <w:webHidden/>
          </w:rPr>
        </w:r>
        <w:r w:rsidR="00E82B4B">
          <w:rPr>
            <w:webHidden/>
          </w:rPr>
          <w:fldChar w:fldCharType="end"/>
        </w:r>
      </w:hyperlink>
    </w:p>
    <w:p w14:paraId="7109874D" w14:textId="7AAF0EA6" w:rsidR="009B01B1" w:rsidRDefault="00B16615">
      <w:pPr>
        <w:pStyle w:val="TOC2"/>
        <w:rPr>
          <w:rFonts w:asciiTheme="minorHAnsi" w:eastAsiaTheme="minorEastAsia" w:hAnsiTheme="minorHAnsi" w:cstheme="minorBidi"/>
          <w:sz w:val="22"/>
          <w:szCs w:val="22"/>
          <w:lang w:eastAsia="en-US" w:bidi="ar-SA"/>
        </w:rPr>
      </w:pPr>
      <w:hyperlink w:anchor="_Toc527975150">
        <w:r w:rsidR="00E82B4B">
          <w:rPr>
            <w:rStyle w:val="IndexLink"/>
            <w:rFonts w:cs="Tahoma"/>
            <w:webHidden/>
            <w:lang w:eastAsia="en-US"/>
          </w:rPr>
          <w:t>7.6.</w:t>
        </w:r>
        <w:r w:rsidR="00E82B4B">
          <w:rPr>
            <w:rStyle w:val="IndexLink"/>
            <w:rFonts w:asciiTheme="minorHAnsi" w:eastAsiaTheme="minorEastAsia" w:hAnsiTheme="minorHAnsi" w:cstheme="minorBidi"/>
            <w:sz w:val="22"/>
            <w:szCs w:val="22"/>
            <w:lang w:eastAsia="en-US" w:bidi="ar-SA"/>
          </w:rPr>
          <w:tab/>
        </w:r>
        <w:r w:rsidR="00E82B4B">
          <w:rPr>
            <w:rStyle w:val="IndexLink"/>
            <w:lang w:eastAsia="en-US"/>
          </w:rPr>
          <w:t>Đặc tả giao diện API (interface)</w:t>
        </w:r>
        <w:r w:rsidR="00E82B4B">
          <w:rPr>
            <w:webHidden/>
          </w:rPr>
          <w:fldChar w:fldCharType="begin"/>
        </w:r>
        <w:r w:rsidR="00E82B4B">
          <w:rPr>
            <w:webHidden/>
          </w:rPr>
          <w:instrText>PAGEREF _Toc527975150 \h</w:instrText>
        </w:r>
        <w:r w:rsidR="00E82B4B">
          <w:rPr>
            <w:webHidden/>
          </w:rPr>
        </w:r>
        <w:r w:rsidR="00E82B4B">
          <w:rPr>
            <w:webHidden/>
          </w:rPr>
          <w:fldChar w:fldCharType="end"/>
        </w:r>
      </w:hyperlink>
    </w:p>
    <w:p w14:paraId="159898D9" w14:textId="7F5E810C" w:rsidR="009B01B1" w:rsidRDefault="00B16615">
      <w:pPr>
        <w:pStyle w:val="TOC2"/>
        <w:rPr>
          <w:rFonts w:asciiTheme="minorHAnsi" w:eastAsiaTheme="minorEastAsia" w:hAnsiTheme="minorHAnsi" w:cstheme="minorBidi"/>
          <w:sz w:val="22"/>
          <w:szCs w:val="22"/>
          <w:lang w:eastAsia="en-US" w:bidi="ar-SA"/>
        </w:rPr>
      </w:pPr>
      <w:hyperlink w:anchor="_Toc527975151">
        <w:r w:rsidR="00E82B4B">
          <w:rPr>
            <w:rStyle w:val="IndexLink"/>
            <w:rFonts w:cs="Tahoma"/>
            <w:webHidden/>
            <w:lang w:eastAsia="en-US"/>
          </w:rPr>
          <w:t>7.7.</w:t>
        </w:r>
        <w:r w:rsidR="00E82B4B">
          <w:rPr>
            <w:rStyle w:val="IndexLink"/>
            <w:rFonts w:asciiTheme="minorHAnsi" w:eastAsiaTheme="minorEastAsia" w:hAnsiTheme="minorHAnsi" w:cstheme="minorBidi"/>
            <w:sz w:val="22"/>
            <w:szCs w:val="22"/>
            <w:lang w:eastAsia="en-US" w:bidi="ar-SA"/>
          </w:rPr>
          <w:tab/>
        </w:r>
        <w:r w:rsidR="00E82B4B">
          <w:rPr>
            <w:rStyle w:val="IndexLink"/>
            <w:lang w:eastAsia="en-US"/>
          </w:rPr>
          <w:t>Bảo mật</w:t>
        </w:r>
        <w:r w:rsidR="00E82B4B">
          <w:rPr>
            <w:webHidden/>
          </w:rPr>
          <w:fldChar w:fldCharType="begin"/>
        </w:r>
        <w:r w:rsidR="00E82B4B">
          <w:rPr>
            <w:webHidden/>
          </w:rPr>
          <w:instrText>PAGEREF _Toc527975151 \h</w:instrText>
        </w:r>
        <w:r w:rsidR="00E82B4B">
          <w:rPr>
            <w:webHidden/>
          </w:rPr>
        </w:r>
        <w:r w:rsidR="00E82B4B">
          <w:rPr>
            <w:webHidden/>
          </w:rPr>
          <w:fldChar w:fldCharType="end"/>
        </w:r>
      </w:hyperlink>
    </w:p>
    <w:p w14:paraId="1A2C8AAF" w14:textId="6789AA29" w:rsidR="009B01B1" w:rsidRDefault="00B16615">
      <w:pPr>
        <w:pStyle w:val="TOC2"/>
        <w:rPr>
          <w:rFonts w:asciiTheme="minorHAnsi" w:eastAsiaTheme="minorEastAsia" w:hAnsiTheme="minorHAnsi" w:cstheme="minorBidi"/>
          <w:sz w:val="22"/>
          <w:szCs w:val="22"/>
          <w:lang w:eastAsia="en-US" w:bidi="ar-SA"/>
        </w:rPr>
      </w:pPr>
      <w:hyperlink w:anchor="_Toc527975152">
        <w:r w:rsidR="00E82B4B">
          <w:rPr>
            <w:rStyle w:val="IndexLink"/>
            <w:rFonts w:cs="Tahoma"/>
            <w:webHidden/>
            <w:lang w:eastAsia="en-US"/>
          </w:rPr>
          <w:t>7.8.</w:t>
        </w:r>
        <w:r w:rsidR="00E82B4B">
          <w:rPr>
            <w:rStyle w:val="IndexLink"/>
            <w:rFonts w:asciiTheme="minorHAnsi" w:eastAsiaTheme="minorEastAsia" w:hAnsiTheme="minorHAnsi" w:cstheme="minorBidi"/>
            <w:sz w:val="22"/>
            <w:szCs w:val="22"/>
            <w:lang w:eastAsia="en-US" w:bidi="ar-SA"/>
          </w:rPr>
          <w:tab/>
        </w:r>
        <w:r w:rsidR="00E82B4B">
          <w:rPr>
            <w:rStyle w:val="IndexLink"/>
            <w:lang w:eastAsia="en-US"/>
          </w:rPr>
          <w:t>Sao lưu phục hồi</w:t>
        </w:r>
        <w:r w:rsidR="00E82B4B">
          <w:rPr>
            <w:webHidden/>
          </w:rPr>
          <w:fldChar w:fldCharType="begin"/>
        </w:r>
        <w:r w:rsidR="00E82B4B">
          <w:rPr>
            <w:webHidden/>
          </w:rPr>
          <w:instrText>PAGEREF _Toc527975152 \h</w:instrText>
        </w:r>
        <w:r w:rsidR="00E82B4B">
          <w:rPr>
            <w:webHidden/>
          </w:rPr>
        </w:r>
        <w:r w:rsidR="00E82B4B">
          <w:rPr>
            <w:webHidden/>
          </w:rPr>
          <w:fldChar w:fldCharType="end"/>
        </w:r>
      </w:hyperlink>
    </w:p>
    <w:p w14:paraId="39D12AD9" w14:textId="2751CA07" w:rsidR="009B01B1" w:rsidRDefault="00B16615">
      <w:pPr>
        <w:pStyle w:val="TOC2"/>
        <w:rPr>
          <w:rFonts w:asciiTheme="minorHAnsi" w:eastAsiaTheme="minorEastAsia" w:hAnsiTheme="minorHAnsi" w:cstheme="minorBidi"/>
          <w:sz w:val="22"/>
          <w:szCs w:val="22"/>
          <w:lang w:eastAsia="en-US" w:bidi="ar-SA"/>
        </w:rPr>
      </w:pPr>
      <w:hyperlink w:anchor="_Toc527975153">
        <w:r w:rsidR="00E82B4B">
          <w:rPr>
            <w:rStyle w:val="IndexLink"/>
            <w:rFonts w:cs="Tahoma"/>
            <w:webHidden/>
            <w:lang w:eastAsia="en-US"/>
          </w:rPr>
          <w:t>7.9.</w:t>
        </w:r>
        <w:r w:rsidR="00E82B4B">
          <w:rPr>
            <w:rStyle w:val="IndexLink"/>
            <w:rFonts w:asciiTheme="minorHAnsi" w:eastAsiaTheme="minorEastAsia" w:hAnsiTheme="minorHAnsi" w:cstheme="minorBidi"/>
            <w:sz w:val="22"/>
            <w:szCs w:val="22"/>
            <w:lang w:eastAsia="en-US" w:bidi="ar-SA"/>
          </w:rPr>
          <w:tab/>
        </w:r>
        <w:r w:rsidR="00E82B4B">
          <w:rPr>
            <w:rStyle w:val="IndexLink"/>
            <w:lang w:eastAsia="en-US"/>
          </w:rPr>
          <w:t>Chuyển đổi dữ liệu</w:t>
        </w:r>
        <w:r w:rsidR="00E82B4B">
          <w:rPr>
            <w:webHidden/>
          </w:rPr>
          <w:fldChar w:fldCharType="begin"/>
        </w:r>
        <w:r w:rsidR="00E82B4B">
          <w:rPr>
            <w:webHidden/>
          </w:rPr>
          <w:instrText>PAGEREF _Toc527975153 \h</w:instrText>
        </w:r>
        <w:r w:rsidR="00E82B4B">
          <w:rPr>
            <w:webHidden/>
          </w:rPr>
        </w:r>
        <w:r w:rsidR="00E82B4B">
          <w:rPr>
            <w:webHidden/>
          </w:rPr>
          <w:fldChar w:fldCharType="end"/>
        </w:r>
      </w:hyperlink>
    </w:p>
    <w:p w14:paraId="2865A76B" w14:textId="07C02DF0" w:rsidR="009B01B1" w:rsidRDefault="00B16615">
      <w:pPr>
        <w:pStyle w:val="TOC1"/>
        <w:rPr>
          <w:rFonts w:asciiTheme="minorHAnsi" w:eastAsiaTheme="minorEastAsia" w:hAnsiTheme="minorHAnsi" w:cstheme="minorBidi"/>
          <w:b w:val="0"/>
          <w:bCs w:val="0"/>
          <w:caps w:val="0"/>
          <w:sz w:val="22"/>
          <w:szCs w:val="22"/>
          <w:lang w:eastAsia="en-US" w:bidi="ar-SA"/>
        </w:rPr>
      </w:pPr>
      <w:hyperlink w:anchor="_Toc527975154">
        <w:r w:rsidR="00E82B4B">
          <w:rPr>
            <w:rStyle w:val="IndexLink"/>
            <w:webHidden/>
            <w:lang w:eastAsia="en-US"/>
          </w:rPr>
          <w:t>8.</w:t>
        </w:r>
        <w:r w:rsidR="00E82B4B">
          <w:rPr>
            <w:rStyle w:val="IndexLink"/>
            <w:rFonts w:asciiTheme="minorHAnsi" w:eastAsiaTheme="minorEastAsia" w:hAnsiTheme="minorHAnsi" w:cstheme="minorBidi"/>
            <w:b w:val="0"/>
            <w:bCs w:val="0"/>
            <w:caps w:val="0"/>
            <w:sz w:val="22"/>
            <w:szCs w:val="22"/>
            <w:lang w:eastAsia="en-US" w:bidi="ar-SA"/>
          </w:rPr>
          <w:tab/>
        </w:r>
        <w:r w:rsidR="00E82B4B">
          <w:rPr>
            <w:rStyle w:val="IndexLink"/>
            <w:lang w:eastAsia="en-US"/>
          </w:rPr>
          <w:t>Danh mục tài liệu liên quan</w:t>
        </w:r>
        <w:r w:rsidR="00E82B4B">
          <w:rPr>
            <w:webHidden/>
          </w:rPr>
          <w:fldChar w:fldCharType="begin"/>
        </w:r>
        <w:r w:rsidR="00E82B4B">
          <w:rPr>
            <w:webHidden/>
          </w:rPr>
          <w:instrText>PAGEREF _Toc527975154 \h</w:instrText>
        </w:r>
        <w:r w:rsidR="00E82B4B">
          <w:rPr>
            <w:webHidden/>
          </w:rPr>
        </w:r>
        <w:r w:rsidR="00E82B4B">
          <w:rPr>
            <w:webHidden/>
          </w:rPr>
          <w:fldChar w:fldCharType="end"/>
        </w:r>
      </w:hyperlink>
    </w:p>
    <w:p w14:paraId="5ED46C84" w14:textId="77777777" w:rsidR="009B01B1" w:rsidRDefault="00E82B4B">
      <w:pPr>
        <w:pStyle w:val="TOC3"/>
      </w:pPr>
      <w:r>
        <w:t xml:space="preserve"> </w:t>
      </w:r>
      <w:r>
        <w:fldChar w:fldCharType="end"/>
      </w:r>
    </w:p>
    <w:p w14:paraId="1653EA15" w14:textId="77777777" w:rsidR="009B01B1" w:rsidRDefault="00E82B4B">
      <w:pPr>
        <w:pStyle w:val="NormalH"/>
        <w:rPr>
          <w:color w:val="951B13"/>
        </w:rPr>
      </w:pPr>
      <w:r>
        <w:rPr>
          <w:color w:val="951B13"/>
        </w:rPr>
        <w:lastRenderedPageBreak/>
        <w:t>Phiên bản tài liệu</w:t>
      </w:r>
    </w:p>
    <w:tbl>
      <w:tblPr>
        <w:tblStyle w:val="GridTable1Light-Accent2"/>
        <w:tblW w:w="8730" w:type="dxa"/>
        <w:tblInd w:w="-5" w:type="dxa"/>
        <w:tblCellMar>
          <w:left w:w="103" w:type="dxa"/>
        </w:tblCellMar>
        <w:tblLook w:val="00A0" w:firstRow="1" w:lastRow="0" w:firstColumn="1" w:lastColumn="0" w:noHBand="0" w:noVBand="0"/>
      </w:tblPr>
      <w:tblGrid>
        <w:gridCol w:w="1493"/>
        <w:gridCol w:w="2466"/>
        <w:gridCol w:w="1350"/>
        <w:gridCol w:w="1710"/>
        <w:gridCol w:w="1711"/>
      </w:tblGrid>
      <w:tr w:rsidR="009B01B1" w14:paraId="55FABA8D" w14:textId="77777777" w:rsidTr="009B0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tcBorders>
              <w:bottom w:val="single" w:sz="12" w:space="0" w:color="D99594"/>
            </w:tcBorders>
            <w:shd w:val="clear" w:color="auto" w:fill="auto"/>
            <w:tcMar>
              <w:left w:w="103" w:type="dxa"/>
            </w:tcMar>
          </w:tcPr>
          <w:p w14:paraId="2C47F136" w14:textId="77777777" w:rsidR="009B01B1" w:rsidRDefault="00E82B4B">
            <w:r>
              <w:t>Ngày lập</w:t>
            </w:r>
          </w:p>
        </w:tc>
        <w:tc>
          <w:tcPr>
            <w:tcW w:w="2466" w:type="dxa"/>
            <w:tcBorders>
              <w:bottom w:val="single" w:sz="12" w:space="0" w:color="D99594"/>
            </w:tcBorders>
            <w:shd w:val="clear" w:color="auto" w:fill="auto"/>
            <w:tcMar>
              <w:left w:w="103" w:type="dxa"/>
            </w:tcMar>
          </w:tcPr>
          <w:p w14:paraId="5EFD6654" w14:textId="77777777" w:rsidR="009B01B1" w:rsidRDefault="00E82B4B">
            <w:pPr>
              <w:cnfStyle w:val="100000000000" w:firstRow="1" w:lastRow="0" w:firstColumn="0" w:lastColumn="0" w:oddVBand="0" w:evenVBand="0" w:oddHBand="0" w:evenHBand="0" w:firstRowFirstColumn="0" w:firstRowLastColumn="0" w:lastRowFirstColumn="0" w:lastRowLastColumn="0"/>
            </w:pPr>
            <w:r>
              <w:t>Mô tả thay đổi</w:t>
            </w:r>
          </w:p>
        </w:tc>
        <w:tc>
          <w:tcPr>
            <w:tcW w:w="1350" w:type="dxa"/>
            <w:tcBorders>
              <w:bottom w:val="single" w:sz="12" w:space="0" w:color="D99594"/>
            </w:tcBorders>
            <w:shd w:val="clear" w:color="auto" w:fill="auto"/>
            <w:tcMar>
              <w:left w:w="103" w:type="dxa"/>
            </w:tcMar>
          </w:tcPr>
          <w:p w14:paraId="3A4B89D2" w14:textId="77777777" w:rsidR="009B01B1" w:rsidRDefault="00E82B4B">
            <w:pPr>
              <w:cnfStyle w:val="100000000000" w:firstRow="1" w:lastRow="0" w:firstColumn="0" w:lastColumn="0" w:oddVBand="0" w:evenVBand="0" w:oddHBand="0" w:evenHBand="0" w:firstRowFirstColumn="0" w:firstRowLastColumn="0" w:lastRowFirstColumn="0" w:lastRowLastColumn="0"/>
            </w:pPr>
            <w:r>
              <w:t>Phiên bản</w:t>
            </w:r>
          </w:p>
        </w:tc>
        <w:tc>
          <w:tcPr>
            <w:tcW w:w="1710" w:type="dxa"/>
            <w:tcBorders>
              <w:bottom w:val="single" w:sz="12" w:space="0" w:color="D99594"/>
            </w:tcBorders>
            <w:shd w:val="clear" w:color="auto" w:fill="auto"/>
            <w:tcMar>
              <w:left w:w="103" w:type="dxa"/>
            </w:tcMar>
          </w:tcPr>
          <w:p w14:paraId="7EF306F1" w14:textId="77777777" w:rsidR="009B01B1" w:rsidRDefault="00E82B4B">
            <w:pPr>
              <w:cnfStyle w:val="100000000000" w:firstRow="1" w:lastRow="0" w:firstColumn="0" w:lastColumn="0" w:oddVBand="0" w:evenVBand="0" w:oddHBand="0" w:evenHBand="0" w:firstRowFirstColumn="0" w:firstRowLastColumn="0" w:lastRowFirstColumn="0" w:lastRowLastColumn="0"/>
            </w:pPr>
            <w:r>
              <w:t>Người lập</w:t>
            </w:r>
          </w:p>
        </w:tc>
        <w:tc>
          <w:tcPr>
            <w:tcW w:w="1711" w:type="dxa"/>
            <w:tcBorders>
              <w:bottom w:val="single" w:sz="12" w:space="0" w:color="D99594"/>
            </w:tcBorders>
            <w:shd w:val="clear" w:color="auto" w:fill="auto"/>
            <w:tcMar>
              <w:left w:w="103" w:type="dxa"/>
            </w:tcMar>
          </w:tcPr>
          <w:p w14:paraId="4C5E3A98" w14:textId="77777777" w:rsidR="009B01B1" w:rsidRDefault="00E82B4B">
            <w:pPr>
              <w:cnfStyle w:val="100000000000" w:firstRow="1" w:lastRow="0" w:firstColumn="0" w:lastColumn="0" w:oddVBand="0" w:evenVBand="0" w:oddHBand="0" w:evenHBand="0" w:firstRowFirstColumn="0" w:firstRowLastColumn="0" w:lastRowFirstColumn="0" w:lastRowLastColumn="0"/>
            </w:pPr>
            <w:r>
              <w:t>Người duyệt</w:t>
            </w:r>
          </w:p>
        </w:tc>
      </w:tr>
      <w:tr w:rsidR="009B01B1" w14:paraId="51B3A407" w14:textId="77777777" w:rsidTr="009B01B1">
        <w:trPr>
          <w:trHeight w:val="49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3" w:type="dxa"/>
            </w:tcMar>
          </w:tcPr>
          <w:p w14:paraId="0ED38B31" w14:textId="77777777" w:rsidR="009B01B1" w:rsidRDefault="00E82B4B">
            <w:r>
              <w:t>12/03/2019</w:t>
            </w:r>
          </w:p>
        </w:tc>
        <w:tc>
          <w:tcPr>
            <w:tcW w:w="2466" w:type="dxa"/>
            <w:shd w:val="clear" w:color="auto" w:fill="auto"/>
            <w:tcMar>
              <w:left w:w="103" w:type="dxa"/>
            </w:tcMar>
          </w:tcPr>
          <w:p w14:paraId="648F93B7" w14:textId="77777777" w:rsidR="009B01B1" w:rsidRDefault="00E82B4B">
            <w:pPr>
              <w:cnfStyle w:val="000000000000" w:firstRow="0" w:lastRow="0" w:firstColumn="0" w:lastColumn="0" w:oddVBand="0" w:evenVBand="0" w:oddHBand="0" w:evenHBand="0" w:firstRowFirstColumn="0" w:firstRowLastColumn="0" w:lastRowFirstColumn="0" w:lastRowLastColumn="0"/>
            </w:pPr>
            <w:r>
              <w:t xml:space="preserve">Tạo tài liệu </w:t>
            </w:r>
          </w:p>
        </w:tc>
        <w:tc>
          <w:tcPr>
            <w:tcW w:w="1350" w:type="dxa"/>
            <w:shd w:val="clear" w:color="auto" w:fill="auto"/>
            <w:tcMar>
              <w:left w:w="103" w:type="dxa"/>
            </w:tcMar>
          </w:tcPr>
          <w:p w14:paraId="7322C72B" w14:textId="77777777" w:rsidR="009B01B1" w:rsidRDefault="00E82B4B">
            <w:pPr>
              <w:cnfStyle w:val="000000000000" w:firstRow="0" w:lastRow="0" w:firstColumn="0" w:lastColumn="0" w:oddVBand="0" w:evenVBand="0" w:oddHBand="0" w:evenHBand="0" w:firstRowFirstColumn="0" w:firstRowLastColumn="0" w:lastRowFirstColumn="0" w:lastRowLastColumn="0"/>
            </w:pPr>
            <w:r>
              <w:t>0.1</w:t>
            </w:r>
          </w:p>
        </w:tc>
        <w:tc>
          <w:tcPr>
            <w:tcW w:w="1710" w:type="dxa"/>
            <w:shd w:val="clear" w:color="auto" w:fill="auto"/>
            <w:tcMar>
              <w:left w:w="103" w:type="dxa"/>
            </w:tcMar>
          </w:tcPr>
          <w:p w14:paraId="183FA7D9" w14:textId="77777777" w:rsidR="009B01B1" w:rsidRDefault="00E82B4B">
            <w:pPr>
              <w:cnfStyle w:val="000000000000" w:firstRow="0" w:lastRow="0" w:firstColumn="0" w:lastColumn="0" w:oddVBand="0" w:evenVBand="0" w:oddHBand="0" w:evenHBand="0" w:firstRowFirstColumn="0" w:firstRowLastColumn="0" w:lastRowFirstColumn="0" w:lastRowLastColumn="0"/>
            </w:pPr>
            <w:r>
              <w:t xml:space="preserve">Lại Thùy Ninh </w:t>
            </w:r>
          </w:p>
        </w:tc>
        <w:tc>
          <w:tcPr>
            <w:tcW w:w="1711" w:type="dxa"/>
            <w:shd w:val="clear" w:color="auto" w:fill="auto"/>
            <w:tcMar>
              <w:left w:w="103" w:type="dxa"/>
            </w:tcMar>
          </w:tcPr>
          <w:p w14:paraId="5D16E09C" w14:textId="77777777" w:rsidR="009B01B1" w:rsidRDefault="00E82B4B">
            <w:pPr>
              <w:cnfStyle w:val="000000000000" w:firstRow="0" w:lastRow="0" w:firstColumn="0" w:lastColumn="0" w:oddVBand="0" w:evenVBand="0" w:oddHBand="0" w:evenHBand="0" w:firstRowFirstColumn="0" w:firstRowLastColumn="0" w:lastRowFirstColumn="0" w:lastRowLastColumn="0"/>
            </w:pPr>
            <w:r>
              <w:t>Nguyễn Duy Ý</w:t>
            </w:r>
          </w:p>
        </w:tc>
      </w:tr>
      <w:tr w:rsidR="009B01B1" w14:paraId="4D41E2A7" w14:textId="77777777" w:rsidTr="009B01B1">
        <w:trPr>
          <w:trHeight w:val="54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3" w:type="dxa"/>
            </w:tcMar>
          </w:tcPr>
          <w:p w14:paraId="73A874D6" w14:textId="77777777" w:rsidR="009B01B1" w:rsidRDefault="00E82B4B">
            <w:r>
              <w:t>19/3/2019</w:t>
            </w:r>
          </w:p>
        </w:tc>
        <w:tc>
          <w:tcPr>
            <w:tcW w:w="2466" w:type="dxa"/>
            <w:shd w:val="clear" w:color="auto" w:fill="auto"/>
            <w:tcMar>
              <w:left w:w="103" w:type="dxa"/>
            </w:tcMar>
          </w:tcPr>
          <w:p w14:paraId="20971CD9" w14:textId="77777777" w:rsidR="009B01B1" w:rsidRDefault="00E82B4B">
            <w:pPr>
              <w:cnfStyle w:val="000000000000" w:firstRow="0" w:lastRow="0" w:firstColumn="0" w:lastColumn="0" w:oddVBand="0" w:evenVBand="0" w:oddHBand="0" w:evenHBand="0" w:firstRowFirstColumn="0" w:firstRowLastColumn="0" w:lastRowFirstColumn="0" w:lastRowLastColumn="0"/>
            </w:pPr>
            <w:r>
              <w:t>Khảo sát khách hàng</w:t>
            </w:r>
          </w:p>
        </w:tc>
        <w:tc>
          <w:tcPr>
            <w:tcW w:w="1350" w:type="dxa"/>
            <w:shd w:val="clear" w:color="auto" w:fill="auto"/>
            <w:tcMar>
              <w:left w:w="103" w:type="dxa"/>
            </w:tcMar>
          </w:tcPr>
          <w:p w14:paraId="603A61E9" w14:textId="77777777" w:rsidR="009B01B1" w:rsidRDefault="00E82B4B">
            <w:pPr>
              <w:cnfStyle w:val="000000000000" w:firstRow="0" w:lastRow="0" w:firstColumn="0" w:lastColumn="0" w:oddVBand="0" w:evenVBand="0" w:oddHBand="0" w:evenHBand="0" w:firstRowFirstColumn="0" w:firstRowLastColumn="0" w:lastRowFirstColumn="0" w:lastRowLastColumn="0"/>
            </w:pPr>
            <w:r>
              <w:t>0.2</w:t>
            </w:r>
          </w:p>
        </w:tc>
        <w:tc>
          <w:tcPr>
            <w:tcW w:w="1710" w:type="dxa"/>
            <w:shd w:val="clear" w:color="auto" w:fill="auto"/>
            <w:tcMar>
              <w:left w:w="103" w:type="dxa"/>
            </w:tcMar>
          </w:tcPr>
          <w:p w14:paraId="3ACB0083" w14:textId="77777777" w:rsidR="009B01B1" w:rsidRDefault="00E82B4B">
            <w:pPr>
              <w:cnfStyle w:val="000000000000" w:firstRow="0" w:lastRow="0" w:firstColumn="0" w:lastColumn="0" w:oddVBand="0" w:evenVBand="0" w:oddHBand="0" w:evenHBand="0" w:firstRowFirstColumn="0" w:firstRowLastColumn="0" w:lastRowFirstColumn="0" w:lastRowLastColumn="0"/>
            </w:pPr>
            <w:r>
              <w:t>Nguyễn Duy Ý</w:t>
            </w:r>
          </w:p>
        </w:tc>
        <w:tc>
          <w:tcPr>
            <w:tcW w:w="1711" w:type="dxa"/>
            <w:shd w:val="clear" w:color="auto" w:fill="auto"/>
            <w:tcMar>
              <w:left w:w="103" w:type="dxa"/>
            </w:tcMar>
          </w:tcPr>
          <w:p w14:paraId="18DF6567" w14:textId="77777777" w:rsidR="009B01B1" w:rsidRDefault="00E82B4B">
            <w:pPr>
              <w:cnfStyle w:val="000000000000" w:firstRow="0" w:lastRow="0" w:firstColumn="0" w:lastColumn="0" w:oddVBand="0" w:evenVBand="0" w:oddHBand="0" w:evenHBand="0" w:firstRowFirstColumn="0" w:firstRowLastColumn="0" w:lastRowFirstColumn="0" w:lastRowLastColumn="0"/>
            </w:pPr>
            <w:r>
              <w:t>Lại Thùy Ninh</w:t>
            </w:r>
          </w:p>
        </w:tc>
      </w:tr>
      <w:tr w:rsidR="009B01B1" w14:paraId="02F44872" w14:textId="77777777" w:rsidTr="009B01B1">
        <w:trPr>
          <w:trHeight w:val="54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3" w:type="dxa"/>
            </w:tcMar>
          </w:tcPr>
          <w:p w14:paraId="73A11062" w14:textId="77777777" w:rsidR="009B01B1" w:rsidRDefault="001F22F0">
            <w:r>
              <w:t>26/3/2019</w:t>
            </w:r>
          </w:p>
        </w:tc>
        <w:tc>
          <w:tcPr>
            <w:tcW w:w="2466" w:type="dxa"/>
            <w:shd w:val="clear" w:color="auto" w:fill="auto"/>
            <w:tcMar>
              <w:left w:w="103" w:type="dxa"/>
            </w:tcMar>
          </w:tcPr>
          <w:p w14:paraId="04FE7924" w14:textId="77777777" w:rsidR="009B01B1" w:rsidRDefault="001F22F0">
            <w:pPr>
              <w:cnfStyle w:val="000000000000" w:firstRow="0" w:lastRow="0" w:firstColumn="0" w:lastColumn="0" w:oddVBand="0" w:evenVBand="0" w:oddHBand="0" w:evenHBand="0" w:firstRowFirstColumn="0" w:firstRowLastColumn="0" w:lastRowFirstColumn="0" w:lastRowLastColumn="0"/>
            </w:pPr>
            <w:r>
              <w:t>Ước lượng</w:t>
            </w:r>
          </w:p>
        </w:tc>
        <w:tc>
          <w:tcPr>
            <w:tcW w:w="1350" w:type="dxa"/>
            <w:shd w:val="clear" w:color="auto" w:fill="auto"/>
            <w:tcMar>
              <w:left w:w="103" w:type="dxa"/>
            </w:tcMar>
          </w:tcPr>
          <w:p w14:paraId="3179FF2B" w14:textId="77777777" w:rsidR="009B01B1" w:rsidRDefault="001F22F0">
            <w:pPr>
              <w:cnfStyle w:val="000000000000" w:firstRow="0" w:lastRow="0" w:firstColumn="0" w:lastColumn="0" w:oddVBand="0" w:evenVBand="0" w:oddHBand="0" w:evenHBand="0" w:firstRowFirstColumn="0" w:firstRowLastColumn="0" w:lastRowFirstColumn="0" w:lastRowLastColumn="0"/>
            </w:pPr>
            <w:r>
              <w:t>0.3</w:t>
            </w:r>
          </w:p>
        </w:tc>
        <w:tc>
          <w:tcPr>
            <w:tcW w:w="1710" w:type="dxa"/>
            <w:shd w:val="clear" w:color="auto" w:fill="auto"/>
            <w:tcMar>
              <w:left w:w="103" w:type="dxa"/>
            </w:tcMar>
          </w:tcPr>
          <w:p w14:paraId="303EEB17" w14:textId="23B6C34B" w:rsidR="009B01B1" w:rsidRDefault="00FB0E9E">
            <w:pPr>
              <w:cnfStyle w:val="000000000000" w:firstRow="0" w:lastRow="0" w:firstColumn="0" w:lastColumn="0" w:oddVBand="0" w:evenVBand="0" w:oddHBand="0" w:evenHBand="0" w:firstRowFirstColumn="0" w:firstRowLastColumn="0" w:lastRowFirstColumn="0" w:lastRowLastColumn="0"/>
            </w:pPr>
            <w:r>
              <w:t>Lại Thùy Ninh</w:t>
            </w:r>
          </w:p>
        </w:tc>
        <w:tc>
          <w:tcPr>
            <w:tcW w:w="1711" w:type="dxa"/>
            <w:shd w:val="clear" w:color="auto" w:fill="auto"/>
            <w:tcMar>
              <w:left w:w="103" w:type="dxa"/>
            </w:tcMar>
          </w:tcPr>
          <w:p w14:paraId="78CD9C5B" w14:textId="6CFF039B" w:rsidR="009B01B1" w:rsidRDefault="00FB0E9E">
            <w:pPr>
              <w:cnfStyle w:val="000000000000" w:firstRow="0" w:lastRow="0" w:firstColumn="0" w:lastColumn="0" w:oddVBand="0" w:evenVBand="0" w:oddHBand="0" w:evenHBand="0" w:firstRowFirstColumn="0" w:firstRowLastColumn="0" w:lastRowFirstColumn="0" w:lastRowLastColumn="0"/>
            </w:pPr>
            <w:r>
              <w:t>Nguyễn Duy Ý</w:t>
            </w:r>
          </w:p>
        </w:tc>
      </w:tr>
      <w:tr w:rsidR="009B01B1" w14:paraId="3F54662F" w14:textId="77777777" w:rsidTr="009B01B1">
        <w:trPr>
          <w:trHeight w:val="54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3" w:type="dxa"/>
            </w:tcMar>
          </w:tcPr>
          <w:p w14:paraId="708BFAC7" w14:textId="287014B5" w:rsidR="009B01B1" w:rsidRDefault="001B5370">
            <w:ins w:id="0" w:author="Nguyễn Duy Ý" w:date="2019-04-09T10:42:00Z">
              <w:r>
                <w:t>09/04/2019</w:t>
              </w:r>
            </w:ins>
          </w:p>
        </w:tc>
        <w:tc>
          <w:tcPr>
            <w:tcW w:w="2466" w:type="dxa"/>
            <w:shd w:val="clear" w:color="auto" w:fill="auto"/>
            <w:tcMar>
              <w:left w:w="103" w:type="dxa"/>
            </w:tcMar>
          </w:tcPr>
          <w:p w14:paraId="45209B6E" w14:textId="2A8A188A" w:rsidR="009B01B1" w:rsidRDefault="001B5370">
            <w:pPr>
              <w:cnfStyle w:val="000000000000" w:firstRow="0" w:lastRow="0" w:firstColumn="0" w:lastColumn="0" w:oddVBand="0" w:evenVBand="0" w:oddHBand="0" w:evenHBand="0" w:firstRowFirstColumn="0" w:firstRowLastColumn="0" w:lastRowFirstColumn="0" w:lastRowLastColumn="0"/>
            </w:pPr>
            <w:ins w:id="1" w:author="Nguyễn Duy Ý" w:date="2019-04-09T10:43:00Z">
              <w:r>
                <w:t>Ước lượng giá thành</w:t>
              </w:r>
            </w:ins>
          </w:p>
        </w:tc>
        <w:tc>
          <w:tcPr>
            <w:tcW w:w="1350" w:type="dxa"/>
            <w:shd w:val="clear" w:color="auto" w:fill="auto"/>
            <w:tcMar>
              <w:left w:w="103" w:type="dxa"/>
            </w:tcMar>
          </w:tcPr>
          <w:p w14:paraId="0EF7B48A" w14:textId="0EDC3842" w:rsidR="009B01B1" w:rsidRDefault="001B5370">
            <w:pPr>
              <w:cnfStyle w:val="000000000000" w:firstRow="0" w:lastRow="0" w:firstColumn="0" w:lastColumn="0" w:oddVBand="0" w:evenVBand="0" w:oddHBand="0" w:evenHBand="0" w:firstRowFirstColumn="0" w:firstRowLastColumn="0" w:lastRowFirstColumn="0" w:lastRowLastColumn="0"/>
            </w:pPr>
            <w:ins w:id="2" w:author="Nguyễn Duy Ý" w:date="2019-04-09T10:43:00Z">
              <w:r>
                <w:t>0.4</w:t>
              </w:r>
            </w:ins>
          </w:p>
        </w:tc>
        <w:tc>
          <w:tcPr>
            <w:tcW w:w="1710" w:type="dxa"/>
            <w:shd w:val="clear" w:color="auto" w:fill="auto"/>
            <w:tcMar>
              <w:left w:w="103" w:type="dxa"/>
            </w:tcMar>
          </w:tcPr>
          <w:p w14:paraId="4FD5C2FC" w14:textId="3166F273" w:rsidR="009B01B1" w:rsidRDefault="001B5370">
            <w:pPr>
              <w:cnfStyle w:val="000000000000" w:firstRow="0" w:lastRow="0" w:firstColumn="0" w:lastColumn="0" w:oddVBand="0" w:evenVBand="0" w:oddHBand="0" w:evenHBand="0" w:firstRowFirstColumn="0" w:firstRowLastColumn="0" w:lastRowFirstColumn="0" w:lastRowLastColumn="0"/>
            </w:pPr>
            <w:ins w:id="3" w:author="Nguyễn Duy Ý" w:date="2019-04-09T10:43:00Z">
              <w:r>
                <w:t>Nguyễn Duy Ý</w:t>
              </w:r>
            </w:ins>
          </w:p>
        </w:tc>
        <w:tc>
          <w:tcPr>
            <w:tcW w:w="1711" w:type="dxa"/>
            <w:shd w:val="clear" w:color="auto" w:fill="auto"/>
            <w:tcMar>
              <w:left w:w="103" w:type="dxa"/>
            </w:tcMar>
          </w:tcPr>
          <w:p w14:paraId="56A627DE" w14:textId="557001A3" w:rsidR="009B01B1" w:rsidRDefault="001B5370">
            <w:pPr>
              <w:cnfStyle w:val="000000000000" w:firstRow="0" w:lastRow="0" w:firstColumn="0" w:lastColumn="0" w:oddVBand="0" w:evenVBand="0" w:oddHBand="0" w:evenHBand="0" w:firstRowFirstColumn="0" w:firstRowLastColumn="0" w:lastRowFirstColumn="0" w:lastRowLastColumn="0"/>
            </w:pPr>
            <w:ins w:id="4" w:author="Nguyễn Duy Ý" w:date="2019-04-09T10:43:00Z">
              <w:r>
                <w:t>Lại Thùy Ninh</w:t>
              </w:r>
            </w:ins>
          </w:p>
        </w:tc>
      </w:tr>
      <w:tr w:rsidR="009B01B1" w14:paraId="44C0409C" w14:textId="77777777" w:rsidTr="009B01B1">
        <w:trPr>
          <w:trHeight w:val="54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3" w:type="dxa"/>
            </w:tcMar>
          </w:tcPr>
          <w:p w14:paraId="23E1008D" w14:textId="77777777" w:rsidR="009B01B1" w:rsidRDefault="009B01B1"/>
        </w:tc>
        <w:tc>
          <w:tcPr>
            <w:tcW w:w="2466" w:type="dxa"/>
            <w:shd w:val="clear" w:color="auto" w:fill="auto"/>
            <w:tcMar>
              <w:left w:w="103" w:type="dxa"/>
            </w:tcMar>
          </w:tcPr>
          <w:p w14:paraId="09DEF525"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Mar>
              <w:left w:w="103" w:type="dxa"/>
            </w:tcMar>
          </w:tcPr>
          <w:p w14:paraId="496F50B3"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0" w:type="dxa"/>
            <w:shd w:val="clear" w:color="auto" w:fill="auto"/>
            <w:tcMar>
              <w:left w:w="103" w:type="dxa"/>
            </w:tcMar>
          </w:tcPr>
          <w:p w14:paraId="4E77CF13"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1" w:type="dxa"/>
            <w:shd w:val="clear" w:color="auto" w:fill="auto"/>
            <w:tcMar>
              <w:left w:w="103" w:type="dxa"/>
            </w:tcMar>
          </w:tcPr>
          <w:p w14:paraId="654FE2E4"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r>
      <w:tr w:rsidR="009B01B1" w14:paraId="7D82755B" w14:textId="77777777" w:rsidTr="009B01B1">
        <w:trPr>
          <w:trHeight w:val="54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3" w:type="dxa"/>
            </w:tcMar>
          </w:tcPr>
          <w:p w14:paraId="1E7B7D36" w14:textId="77777777" w:rsidR="009B01B1" w:rsidRDefault="009B01B1"/>
        </w:tc>
        <w:tc>
          <w:tcPr>
            <w:tcW w:w="2466" w:type="dxa"/>
            <w:shd w:val="clear" w:color="auto" w:fill="auto"/>
            <w:tcMar>
              <w:left w:w="103" w:type="dxa"/>
            </w:tcMar>
          </w:tcPr>
          <w:p w14:paraId="027F409C"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Mar>
              <w:left w:w="103" w:type="dxa"/>
            </w:tcMar>
          </w:tcPr>
          <w:p w14:paraId="66DE58CB"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0" w:type="dxa"/>
            <w:shd w:val="clear" w:color="auto" w:fill="auto"/>
            <w:tcMar>
              <w:left w:w="103" w:type="dxa"/>
            </w:tcMar>
          </w:tcPr>
          <w:p w14:paraId="7B013F75"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1" w:type="dxa"/>
            <w:shd w:val="clear" w:color="auto" w:fill="auto"/>
            <w:tcMar>
              <w:left w:w="103" w:type="dxa"/>
            </w:tcMar>
          </w:tcPr>
          <w:p w14:paraId="79EC68EE"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r>
      <w:tr w:rsidR="009B01B1" w14:paraId="12FE7AB0" w14:textId="77777777" w:rsidTr="009B01B1">
        <w:trPr>
          <w:trHeight w:val="54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3" w:type="dxa"/>
            </w:tcMar>
          </w:tcPr>
          <w:p w14:paraId="10DD30DA" w14:textId="77777777" w:rsidR="009B01B1" w:rsidRDefault="009B01B1"/>
        </w:tc>
        <w:tc>
          <w:tcPr>
            <w:tcW w:w="2466" w:type="dxa"/>
            <w:shd w:val="clear" w:color="auto" w:fill="auto"/>
            <w:tcMar>
              <w:left w:w="103" w:type="dxa"/>
            </w:tcMar>
          </w:tcPr>
          <w:p w14:paraId="10A7DA5D"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Mar>
              <w:left w:w="103" w:type="dxa"/>
            </w:tcMar>
          </w:tcPr>
          <w:p w14:paraId="1270D9FC"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0" w:type="dxa"/>
            <w:shd w:val="clear" w:color="auto" w:fill="auto"/>
            <w:tcMar>
              <w:left w:w="103" w:type="dxa"/>
            </w:tcMar>
          </w:tcPr>
          <w:p w14:paraId="0E6754DE"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1" w:type="dxa"/>
            <w:shd w:val="clear" w:color="auto" w:fill="auto"/>
            <w:tcMar>
              <w:left w:w="103" w:type="dxa"/>
            </w:tcMar>
          </w:tcPr>
          <w:p w14:paraId="2D2F8498"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r>
      <w:tr w:rsidR="009B01B1" w14:paraId="080E9058" w14:textId="77777777" w:rsidTr="009B01B1">
        <w:trPr>
          <w:trHeight w:val="54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3" w:type="dxa"/>
            </w:tcMar>
          </w:tcPr>
          <w:p w14:paraId="47B55FA5" w14:textId="77777777" w:rsidR="009B01B1" w:rsidRDefault="009B01B1"/>
        </w:tc>
        <w:tc>
          <w:tcPr>
            <w:tcW w:w="2466" w:type="dxa"/>
            <w:shd w:val="clear" w:color="auto" w:fill="auto"/>
            <w:tcMar>
              <w:left w:w="103" w:type="dxa"/>
            </w:tcMar>
          </w:tcPr>
          <w:p w14:paraId="14230F24"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Mar>
              <w:left w:w="103" w:type="dxa"/>
            </w:tcMar>
          </w:tcPr>
          <w:p w14:paraId="20089586"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0" w:type="dxa"/>
            <w:shd w:val="clear" w:color="auto" w:fill="auto"/>
            <w:tcMar>
              <w:left w:w="103" w:type="dxa"/>
            </w:tcMar>
          </w:tcPr>
          <w:p w14:paraId="045CE710"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1" w:type="dxa"/>
            <w:shd w:val="clear" w:color="auto" w:fill="auto"/>
            <w:tcMar>
              <w:left w:w="103" w:type="dxa"/>
            </w:tcMar>
          </w:tcPr>
          <w:p w14:paraId="7B18F8D2"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r>
      <w:tr w:rsidR="009B01B1" w14:paraId="16584727" w14:textId="77777777" w:rsidTr="009B01B1">
        <w:trPr>
          <w:trHeight w:val="54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3" w:type="dxa"/>
            </w:tcMar>
          </w:tcPr>
          <w:p w14:paraId="31C443C8" w14:textId="77777777" w:rsidR="009B01B1" w:rsidRDefault="009B01B1"/>
        </w:tc>
        <w:tc>
          <w:tcPr>
            <w:tcW w:w="2466" w:type="dxa"/>
            <w:shd w:val="clear" w:color="auto" w:fill="auto"/>
            <w:tcMar>
              <w:left w:w="103" w:type="dxa"/>
            </w:tcMar>
          </w:tcPr>
          <w:p w14:paraId="516911E4"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Mar>
              <w:left w:w="103" w:type="dxa"/>
            </w:tcMar>
          </w:tcPr>
          <w:p w14:paraId="46E0478C"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0" w:type="dxa"/>
            <w:shd w:val="clear" w:color="auto" w:fill="auto"/>
            <w:tcMar>
              <w:left w:w="103" w:type="dxa"/>
            </w:tcMar>
          </w:tcPr>
          <w:p w14:paraId="25259908"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1" w:type="dxa"/>
            <w:shd w:val="clear" w:color="auto" w:fill="auto"/>
            <w:tcMar>
              <w:left w:w="103" w:type="dxa"/>
            </w:tcMar>
          </w:tcPr>
          <w:p w14:paraId="2E6C9336"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r>
      <w:tr w:rsidR="009B01B1" w14:paraId="436257FE" w14:textId="77777777" w:rsidTr="009B01B1">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3" w:type="dxa"/>
            </w:tcMar>
          </w:tcPr>
          <w:p w14:paraId="53AE500D" w14:textId="77777777" w:rsidR="009B01B1" w:rsidRDefault="009B01B1"/>
        </w:tc>
        <w:tc>
          <w:tcPr>
            <w:tcW w:w="2466" w:type="dxa"/>
            <w:shd w:val="clear" w:color="auto" w:fill="auto"/>
            <w:tcMar>
              <w:left w:w="103" w:type="dxa"/>
            </w:tcMar>
          </w:tcPr>
          <w:p w14:paraId="6141D4FE"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Mar>
              <w:left w:w="103" w:type="dxa"/>
            </w:tcMar>
          </w:tcPr>
          <w:p w14:paraId="3594FF0C"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0" w:type="dxa"/>
            <w:shd w:val="clear" w:color="auto" w:fill="auto"/>
            <w:tcMar>
              <w:left w:w="103" w:type="dxa"/>
            </w:tcMar>
          </w:tcPr>
          <w:p w14:paraId="300942FB"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1" w:type="dxa"/>
            <w:shd w:val="clear" w:color="auto" w:fill="auto"/>
            <w:tcMar>
              <w:left w:w="103" w:type="dxa"/>
            </w:tcMar>
          </w:tcPr>
          <w:p w14:paraId="6E5B65EE"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r>
    </w:tbl>
    <w:p w14:paraId="2ED680EB" w14:textId="77777777" w:rsidR="009B01B1" w:rsidRDefault="009B01B1">
      <w:pPr>
        <w:sectPr w:rsidR="009B01B1">
          <w:headerReference w:type="default" r:id="rId10"/>
          <w:footerReference w:type="default" r:id="rId11"/>
          <w:footerReference w:type="first" r:id="rId12"/>
          <w:pgSz w:w="11906" w:h="16838"/>
          <w:pgMar w:top="1138" w:right="1138" w:bottom="1138" w:left="1987" w:header="720" w:footer="720" w:gutter="0"/>
          <w:cols w:space="720"/>
          <w:formProt w:val="0"/>
          <w:titlePg/>
          <w:docGrid w:linePitch="360" w:charSpace="2047"/>
        </w:sectPr>
      </w:pPr>
    </w:p>
    <w:p w14:paraId="761C8272" w14:textId="77777777" w:rsidR="009B01B1" w:rsidRDefault="00E82B4B">
      <w:pPr>
        <w:pStyle w:val="Heading1"/>
        <w:numPr>
          <w:ilvl w:val="0"/>
          <w:numId w:val="2"/>
        </w:numPr>
      </w:pPr>
      <w:bookmarkStart w:id="5" w:name="_Toc527975125"/>
      <w:bookmarkEnd w:id="5"/>
      <w:r>
        <w:lastRenderedPageBreak/>
        <w:t>Giới thiệu dự án</w:t>
      </w:r>
    </w:p>
    <w:p w14:paraId="3EC54FC4" w14:textId="77777777" w:rsidR="009B01B1" w:rsidRDefault="00E82B4B">
      <w:r>
        <w:t xml:space="preserve">Robot đo khoảng cách tới vật thể gần nhất </w:t>
      </w:r>
    </w:p>
    <w:p w14:paraId="3291F1E3" w14:textId="77777777" w:rsidR="009B01B1" w:rsidRDefault="00E82B4B">
      <w:pPr>
        <w:pStyle w:val="Heading1"/>
        <w:numPr>
          <w:ilvl w:val="0"/>
          <w:numId w:val="2"/>
        </w:numPr>
      </w:pPr>
      <w:bookmarkStart w:id="6" w:name="_Toc527975126"/>
      <w:bookmarkEnd w:id="6"/>
      <w:r>
        <w:t>Các nhân sự tham gia dự án</w:t>
      </w:r>
    </w:p>
    <w:p w14:paraId="23F96995" w14:textId="77777777" w:rsidR="009B01B1" w:rsidRDefault="00E82B4B">
      <w:pPr>
        <w:pStyle w:val="Heading2"/>
        <w:numPr>
          <w:ilvl w:val="1"/>
          <w:numId w:val="2"/>
        </w:numPr>
      </w:pPr>
      <w:bookmarkStart w:id="7" w:name="_Toc527975127"/>
      <w:bookmarkEnd w:id="7"/>
      <w:r>
        <w:t>Thông tin liên hệ phía khách hàng</w:t>
      </w:r>
    </w:p>
    <w:p w14:paraId="325443FC" w14:textId="77777777" w:rsidR="009B01B1" w:rsidRDefault="00E82B4B">
      <w:r>
        <w:t xml:space="preserve">Anh Nguyễn Đức Tiến </w:t>
      </w:r>
    </w:p>
    <w:p w14:paraId="65C0DFA1" w14:textId="77777777" w:rsidR="009B01B1" w:rsidRDefault="00E82B4B">
      <w:pPr>
        <w:pStyle w:val="Heading2"/>
        <w:numPr>
          <w:ilvl w:val="1"/>
          <w:numId w:val="2"/>
        </w:numPr>
      </w:pPr>
      <w:bookmarkStart w:id="8" w:name="_Toc527975128"/>
      <w:bookmarkEnd w:id="8"/>
      <w:r>
        <w:t>Thông tin liên hệ phía công ty</w:t>
      </w:r>
    </w:p>
    <w:p w14:paraId="33500F76" w14:textId="77777777" w:rsidR="009B01B1" w:rsidRDefault="00E82B4B">
      <w:r>
        <w:t>Lập trình viên:  Lại Thùy Ninh, Nguyễn Duy Ý</w:t>
      </w:r>
    </w:p>
    <w:p w14:paraId="216DF1E5" w14:textId="77777777" w:rsidR="009B01B1" w:rsidRDefault="00E82B4B">
      <w:pPr>
        <w:pStyle w:val="Heading2"/>
        <w:numPr>
          <w:ilvl w:val="1"/>
          <w:numId w:val="2"/>
        </w:numPr>
      </w:pPr>
      <w:bookmarkStart w:id="9" w:name="_Toc527975129"/>
      <w:bookmarkEnd w:id="9"/>
      <w:r>
        <w:t>Phân chia vai trò của thành viên dự án và khách hàng</w:t>
      </w:r>
    </w:p>
    <w:p w14:paraId="11E5915F" w14:textId="77777777" w:rsidR="009B01B1" w:rsidRDefault="00E82B4B">
      <w:r>
        <w:t>Ngô Lam Trung: Giám đốc, tài chính, nhân sự</w:t>
      </w:r>
    </w:p>
    <w:p w14:paraId="12B8AAD5" w14:textId="0E3A48E6" w:rsidR="009B01B1" w:rsidRDefault="00E82B4B">
      <w:r>
        <w:t xml:space="preserve">Nguyễn Đức Tiến: IT, chi tiết, báo tiến độ </w:t>
      </w:r>
    </w:p>
    <w:p w14:paraId="517E58B0" w14:textId="77777777" w:rsidR="009B01B1" w:rsidRDefault="00E82B4B">
      <w:pPr>
        <w:pStyle w:val="Heading1"/>
        <w:numPr>
          <w:ilvl w:val="0"/>
          <w:numId w:val="2"/>
        </w:numPr>
      </w:pPr>
      <w:bookmarkStart w:id="10" w:name="_Toc527975130"/>
      <w:bookmarkEnd w:id="10"/>
      <w:r>
        <w:t>Khảo sát dự án</w:t>
      </w:r>
    </w:p>
    <w:p w14:paraId="771D3153" w14:textId="77777777" w:rsidR="009B01B1" w:rsidRDefault="00E82B4B">
      <w:pPr>
        <w:pStyle w:val="Heading2"/>
        <w:numPr>
          <w:ilvl w:val="1"/>
          <w:numId w:val="2"/>
        </w:numPr>
      </w:pPr>
      <w:bookmarkStart w:id="11" w:name="_Toc527975131"/>
      <w:bookmarkEnd w:id="11"/>
      <w:r>
        <w:t>Yêu cầu khách hàng</w:t>
      </w:r>
    </w:p>
    <w:p w14:paraId="35FA31BE" w14:textId="77A72954" w:rsidR="009B01B1" w:rsidRDefault="00E82B4B">
      <w:r>
        <w:t>Khách hàng muốn xây dựng hệ thống các robot mang đồ ăn tự động theo bồi bàn tới bàn ăn của khách đến ăn ở nhà hàng. Mỗi con robot sẽ đi theo sau một bồi bàn, được chỉ định vào lúc giao ca nhân viên của quán. Mỗi con robot sẽ mang đồ ăn như hoa quả tráng miệng, bánh ngọt, đồ ăn nóng, ước lượng khoảng 300gram trên mỗi lần mang.</w:t>
      </w:r>
    </w:p>
    <w:p w14:paraId="5A5311C6" w14:textId="77777777" w:rsidR="009B01B1" w:rsidRDefault="00E82B4B">
      <w:pPr>
        <w:pStyle w:val="Heading2"/>
        <w:numPr>
          <w:ilvl w:val="1"/>
          <w:numId w:val="2"/>
        </w:numPr>
      </w:pPr>
      <w:bookmarkStart w:id="12" w:name="_Toc527975132"/>
      <w:bookmarkEnd w:id="12"/>
      <w:r>
        <w:t>Mô hình hoạt động hiện thời – nghiệp vụ</w:t>
      </w:r>
    </w:p>
    <w:p w14:paraId="3FDDCB45" w14:textId="77777777" w:rsidR="009B01B1" w:rsidRDefault="00E82B4B">
      <w:r>
        <w:t>Nhà hàng hiện đang có 2 đầu</w:t>
      </w:r>
      <w:r w:rsidR="00AE77C1">
        <w:t xml:space="preserve"> bếp</w:t>
      </w:r>
      <w:r>
        <w:t xml:space="preserve"> chính, 2 đầu bếp phụ, 1 quản lý bếp, 20 bồi bàn/phục vụ, 1 lễ tân, 1 thu ngân, 1 quản lý nhà hàng, 1 bảo vệ. Nhà hàng có thể phục vụ nhiều nhất 100 người cùng lúc. Hiện tại, </w:t>
      </w:r>
      <w:bookmarkStart w:id="13" w:name="__DdeLink__687_1106855045"/>
      <w:bookmarkEnd w:id="13"/>
      <w:r>
        <w:t>khi khách đến nhà hàng, khách sẽ được bồi bàn mời chọn món. Yêu cầu của khách hàng được bồi bàn chuyển tiếp cho quản lý bếp. Sau khi bếp thực hiện xong đồ ăn cho khách, thức ăn sẽ được quản lý bếp giao cho 1 bồi bàn và bồi bàn sẽ mang đồ ăn tới bàn của khách hàng tương ứng.</w:t>
      </w:r>
    </w:p>
    <w:p w14:paraId="3ACBF6F3" w14:textId="77777777" w:rsidR="009B01B1" w:rsidRDefault="00E82B4B">
      <w:pPr>
        <w:pStyle w:val="Heading2"/>
        <w:numPr>
          <w:ilvl w:val="1"/>
          <w:numId w:val="2"/>
        </w:numPr>
      </w:pPr>
      <w:r>
        <w:t>Mô hình hoạt động dự kiến sau khi áp dụng sản phẩm mới</w:t>
      </w:r>
    </w:p>
    <w:p w14:paraId="3DCD9CCC" w14:textId="77777777" w:rsidR="009B01B1" w:rsidRDefault="00E82B4B">
      <w:r>
        <w:t>Khi khách đến nhà hàng, khách sẽ được bồi bàn mời chọn món. Yêu cầu của khách hàng được bồi bàn chuyển tiếp cho quản lý bếp. Sau khi bếp thực hiện xong đồ ăn cho khách, thức ăn sẽ được quản lý bếp giao cho 1 robot, và robot sẽ tự động theo chân một bồi bàn được chỉ định. Bồi bàn cùng robot sẽ mang đồ ăn tới bàn của khách hàng tương ứng.</w:t>
      </w:r>
    </w:p>
    <w:p w14:paraId="140513C1" w14:textId="77777777" w:rsidR="009B01B1" w:rsidRDefault="009B01B1"/>
    <w:p w14:paraId="21D39E32" w14:textId="5274F261" w:rsidR="009B01B1" w:rsidRDefault="00E82B4B">
      <w:pPr>
        <w:pStyle w:val="Heading2"/>
        <w:numPr>
          <w:ilvl w:val="1"/>
          <w:numId w:val="2"/>
        </w:numPr>
      </w:pPr>
      <w:bookmarkStart w:id="14" w:name="_Toc527975134"/>
      <w:bookmarkEnd w:id="14"/>
      <w:r>
        <w:t>Phân tích ưu điểm/nhược điểm/lợi ích khách hàng</w:t>
      </w:r>
      <w:r w:rsidR="00806ED5">
        <w:t>:</w:t>
      </w:r>
    </w:p>
    <w:p w14:paraId="6B8350F9" w14:textId="06091D82" w:rsidR="00806ED5" w:rsidRDefault="00806ED5" w:rsidP="00806ED5">
      <w:r>
        <w:t>Ưu điểm: Khách hàng dễ tính, làm việc chuyên nghiêp, vốn đầu tư lớn</w:t>
      </w:r>
    </w:p>
    <w:p w14:paraId="11BEC44A" w14:textId="5E7CF66A" w:rsidR="00806ED5" w:rsidRPr="00806ED5" w:rsidRDefault="00806ED5" w:rsidP="00806ED5">
      <w:r>
        <w:t>Nhược điểm: Khách hàng không mạnh về công nghệ, ít có cơ hội tiếp cận tới các công cụ tự động hóa</w:t>
      </w:r>
    </w:p>
    <w:p w14:paraId="4E6897CA" w14:textId="77777777" w:rsidR="009B01B1" w:rsidRDefault="00E82B4B">
      <w:pPr>
        <w:pStyle w:val="Heading1"/>
        <w:numPr>
          <w:ilvl w:val="0"/>
          <w:numId w:val="2"/>
        </w:numPr>
      </w:pPr>
      <w:bookmarkStart w:id="15" w:name="_Toc527975135"/>
      <w:bookmarkEnd w:id="15"/>
      <w:r>
        <w:lastRenderedPageBreak/>
        <w:t>Ước lượng</w:t>
      </w:r>
    </w:p>
    <w:p w14:paraId="1D93FFFE" w14:textId="23E00CDF" w:rsidR="009B01B1" w:rsidRDefault="00E82B4B">
      <w:pPr>
        <w:pStyle w:val="Heading2"/>
        <w:numPr>
          <w:ilvl w:val="1"/>
          <w:numId w:val="2"/>
        </w:numPr>
      </w:pPr>
      <w:bookmarkStart w:id="16" w:name="_Toc527975136"/>
      <w:bookmarkEnd w:id="16"/>
      <w:r>
        <w:t>Ước lượng tính năng</w:t>
      </w:r>
    </w:p>
    <w:p w14:paraId="655A929D" w14:textId="68205A07" w:rsidR="00A84A80" w:rsidRDefault="00A84A80" w:rsidP="00A84A80">
      <w:pPr>
        <w:pStyle w:val="ListParagraph"/>
        <w:numPr>
          <w:ilvl w:val="0"/>
          <w:numId w:val="4"/>
        </w:numPr>
      </w:pPr>
      <w:r>
        <w:t>Khởi động hệ thống</w:t>
      </w:r>
    </w:p>
    <w:p w14:paraId="4A7202E6" w14:textId="71290D17" w:rsidR="00A84A80" w:rsidRDefault="00A84A80" w:rsidP="00A84A80">
      <w:pPr>
        <w:pStyle w:val="ListParagraph"/>
        <w:numPr>
          <w:ilvl w:val="0"/>
          <w:numId w:val="4"/>
        </w:numPr>
      </w:pPr>
      <w:r>
        <w:t>Nhận dạng vật thể đằng trước cảm biến</w:t>
      </w:r>
    </w:p>
    <w:p w14:paraId="2A5BE02F" w14:textId="0A6D5905" w:rsidR="00A84A80" w:rsidRDefault="00A84A80" w:rsidP="00A84A80">
      <w:pPr>
        <w:pStyle w:val="ListParagraph"/>
        <w:numPr>
          <w:ilvl w:val="0"/>
          <w:numId w:val="4"/>
        </w:numPr>
      </w:pPr>
      <w:r>
        <w:t>Tính toán khoảng cách với vật thể đằng trước</w:t>
      </w:r>
    </w:p>
    <w:p w14:paraId="1FFCCE10" w14:textId="3C13BFCC" w:rsidR="00A84A80" w:rsidRDefault="00A84A80" w:rsidP="00A84A80">
      <w:pPr>
        <w:pStyle w:val="ListParagraph"/>
        <w:numPr>
          <w:ilvl w:val="0"/>
          <w:numId w:val="4"/>
        </w:numPr>
      </w:pPr>
      <w:r>
        <w:t>Di chuyển thẳng theo vật thể đằng trước</w:t>
      </w:r>
    </w:p>
    <w:p w14:paraId="0825BD70" w14:textId="5CB1B638" w:rsidR="00A84A80" w:rsidRDefault="00A84A80" w:rsidP="00A84A80">
      <w:pPr>
        <w:pStyle w:val="ListParagraph"/>
        <w:numPr>
          <w:ilvl w:val="0"/>
          <w:numId w:val="4"/>
        </w:numPr>
      </w:pPr>
      <w:r>
        <w:t>Xoay một góc tối đa 90 độ.</w:t>
      </w:r>
    </w:p>
    <w:p w14:paraId="28A87CA1" w14:textId="5C63C3BF" w:rsidR="00A84A80" w:rsidRDefault="00A84A80" w:rsidP="00A84A80">
      <w:pPr>
        <w:pStyle w:val="ListParagraph"/>
        <w:numPr>
          <w:ilvl w:val="0"/>
          <w:numId w:val="4"/>
        </w:numPr>
      </w:pPr>
      <w:r>
        <w:t>Dừng đột ngột</w:t>
      </w:r>
    </w:p>
    <w:p w14:paraId="6C7CC653" w14:textId="568A9251" w:rsidR="001F22F0" w:rsidRPr="001F22F0" w:rsidRDefault="00A84A80" w:rsidP="001F22F0">
      <w:pPr>
        <w:pStyle w:val="ListParagraph"/>
        <w:numPr>
          <w:ilvl w:val="0"/>
          <w:numId w:val="4"/>
        </w:numPr>
      </w:pPr>
      <w:r>
        <w:t>Tắt hệ thống</w:t>
      </w:r>
    </w:p>
    <w:p w14:paraId="09D14DA6" w14:textId="77777777" w:rsidR="009B01B1" w:rsidRDefault="00E82B4B">
      <w:pPr>
        <w:pStyle w:val="Heading2"/>
        <w:numPr>
          <w:ilvl w:val="1"/>
          <w:numId w:val="2"/>
        </w:numPr>
      </w:pPr>
      <w:bookmarkStart w:id="17" w:name="_Toc527975137"/>
      <w:bookmarkEnd w:id="17"/>
      <w:r>
        <w:t>Ước lượng cách tích hợp hệ thống</w:t>
      </w:r>
    </w:p>
    <w:p w14:paraId="3B6F93B5" w14:textId="4E84E484" w:rsidR="004C7A5B" w:rsidRPr="001F22F0" w:rsidRDefault="00A84A80" w:rsidP="001F22F0">
      <w:r>
        <w:t>Hệ thống được bàn giao cho khách hàng theo từng robot độc lập. Khách hàng chỉ cần bật công tắc trên từng con robot và sử dụng. Đến cuối ngày khi cửa hàng chuẩn bị đóng cửa thì có thể sạc điện cho robot bằng cổng sạc Micro USB đi kèm với mỗi robot được bàn giao.</w:t>
      </w:r>
    </w:p>
    <w:p w14:paraId="42824E29" w14:textId="77777777" w:rsidR="009B01B1" w:rsidRDefault="00E82B4B">
      <w:pPr>
        <w:pStyle w:val="Heading2"/>
        <w:numPr>
          <w:ilvl w:val="1"/>
          <w:numId w:val="2"/>
        </w:numPr>
      </w:pPr>
      <w:bookmarkStart w:id="18" w:name="_Toc527975138"/>
      <w:bookmarkEnd w:id="18"/>
      <w:r>
        <w:t>Ước lượng thời gian</w:t>
      </w:r>
    </w:p>
    <w:p w14:paraId="1BFD58B5" w14:textId="5DF8AEF5" w:rsidR="004C7A5B" w:rsidRDefault="00A84A80" w:rsidP="00A84A80">
      <w:pPr>
        <w:pStyle w:val="ListParagraph"/>
        <w:numPr>
          <w:ilvl w:val="0"/>
          <w:numId w:val="5"/>
        </w:numPr>
      </w:pPr>
      <w:r>
        <w:t>1 tháng (22 ngày làm việc) để thiết kế hệ thống, kiểm thử</w:t>
      </w:r>
    </w:p>
    <w:p w14:paraId="6652FE4D" w14:textId="5A184ED1" w:rsidR="00A84A80" w:rsidRPr="004C7A5B" w:rsidRDefault="00A84A80" w:rsidP="00A84A80">
      <w:pPr>
        <w:pStyle w:val="ListParagraph"/>
        <w:numPr>
          <w:ilvl w:val="0"/>
          <w:numId w:val="5"/>
        </w:numPr>
      </w:pPr>
      <w:r>
        <w:t>1 tháng (22 ngày làm việc) để tích hợp và bàn giao</w:t>
      </w:r>
      <w:r w:rsidR="00265A5A">
        <w:t xml:space="preserve"> hệ thống</w:t>
      </w:r>
      <w:r w:rsidR="00BA63EE">
        <w:t xml:space="preserve"> cho</w:t>
      </w:r>
      <w:r>
        <w:t xml:space="preserve"> </w:t>
      </w:r>
      <w:r w:rsidR="00BA63EE">
        <w:t>quán ăn</w:t>
      </w:r>
    </w:p>
    <w:p w14:paraId="6140DB1D" w14:textId="277F391A" w:rsidR="009B01B1" w:rsidRDefault="00E82B4B">
      <w:pPr>
        <w:pStyle w:val="Heading2"/>
        <w:numPr>
          <w:ilvl w:val="1"/>
          <w:numId w:val="2"/>
        </w:numPr>
      </w:pPr>
      <w:bookmarkStart w:id="19" w:name="_Toc527975139"/>
      <w:bookmarkEnd w:id="19"/>
      <w:r>
        <w:t>Ước lượng rủi ro</w:t>
      </w:r>
    </w:p>
    <w:p w14:paraId="56BE69A5" w14:textId="685213DA" w:rsidR="0062102C" w:rsidRDefault="0062102C" w:rsidP="0062102C">
      <w:pPr>
        <w:pStyle w:val="ListParagraph"/>
        <w:numPr>
          <w:ilvl w:val="0"/>
          <w:numId w:val="6"/>
        </w:numPr>
      </w:pPr>
      <w:r>
        <w:t>Khách hàng không làm theo quy định về số cân nặng tối đa mà một robot có thể chịu tải</w:t>
      </w:r>
    </w:p>
    <w:p w14:paraId="0131F6DF" w14:textId="5FD74DA8" w:rsidR="0062102C" w:rsidRDefault="0062102C" w:rsidP="0062102C">
      <w:pPr>
        <w:pStyle w:val="ListParagraph"/>
        <w:numPr>
          <w:ilvl w:val="0"/>
          <w:numId w:val="6"/>
        </w:numPr>
      </w:pPr>
      <w:r>
        <w:t>Nước từ đồ ăn rớt xuống mạch robot làm chập mạch =&gt; cần build case mica cho robot</w:t>
      </w:r>
    </w:p>
    <w:p w14:paraId="38C42ECA" w14:textId="2578D514" w:rsidR="0062102C" w:rsidRDefault="0062102C" w:rsidP="0062102C">
      <w:pPr>
        <w:pStyle w:val="ListParagraph"/>
        <w:numPr>
          <w:ilvl w:val="0"/>
          <w:numId w:val="6"/>
        </w:numPr>
      </w:pPr>
      <w:r>
        <w:t>Quán quá đông khiến robot không nhận ra được người mà robot cần đi theo =&gt; không thể khắc phục với kinh phí hiện tại</w:t>
      </w:r>
    </w:p>
    <w:p w14:paraId="5F5990ED" w14:textId="4FEB400E" w:rsidR="0062102C" w:rsidRDefault="0062102C" w:rsidP="0062102C">
      <w:pPr>
        <w:pStyle w:val="ListParagraph"/>
        <w:numPr>
          <w:ilvl w:val="0"/>
          <w:numId w:val="6"/>
        </w:numPr>
      </w:pPr>
      <w:r>
        <w:t>Sàn nhà vào những hôm trời mưa khách tới làm ướt sàn nhà khiến bánh xe robot hoạt động không tốt =&gt; thay bánh xe cho robot thường xuyên để tăng độ bám dính mặt sàn cho bánh xe của robot</w:t>
      </w:r>
    </w:p>
    <w:p w14:paraId="0F053E78" w14:textId="53BCF403" w:rsidR="00BE6282" w:rsidRDefault="00BE6282" w:rsidP="0062102C">
      <w:pPr>
        <w:pStyle w:val="ListParagraph"/>
        <w:numPr>
          <w:ilvl w:val="0"/>
          <w:numId w:val="6"/>
        </w:numPr>
      </w:pPr>
      <w:r>
        <w:t>Khách đến quán ăn vô tình va chạm phải robot khiến robot mất tracking với người mà robot đang đi theo =&gt; bồi bàn sẽ xoay robot sao cho robot quay đúng về hướng của mình, chờ từ một đến hai giây là có thể đi tiếp.</w:t>
      </w:r>
    </w:p>
    <w:p w14:paraId="523942CD" w14:textId="6C49ED37" w:rsidR="00BE6282" w:rsidRPr="0062102C" w:rsidRDefault="00BE6282" w:rsidP="0062102C">
      <w:pPr>
        <w:pStyle w:val="ListParagraph"/>
        <w:numPr>
          <w:ilvl w:val="0"/>
          <w:numId w:val="6"/>
        </w:numPr>
      </w:pPr>
      <w:r>
        <w:t>Cảm biến hồng ngoại có độ bền không cao =&gt; bảo hành, thay cảm biến mới cho khách hàng</w:t>
      </w:r>
    </w:p>
    <w:p w14:paraId="3CB5A9AC" w14:textId="36035E16" w:rsidR="00A2269B" w:rsidRDefault="00E45496" w:rsidP="004C7A5B">
      <w:r>
        <w:tab/>
      </w:r>
    </w:p>
    <w:p w14:paraId="3A3D4949" w14:textId="77777777" w:rsidR="00A2269B" w:rsidRDefault="00A2269B">
      <w:pPr>
        <w:widowControl/>
        <w:suppressAutoHyphens w:val="0"/>
        <w:spacing w:after="0" w:line="240" w:lineRule="auto"/>
        <w:jc w:val="left"/>
      </w:pPr>
      <w:r>
        <w:br w:type="page"/>
      </w:r>
    </w:p>
    <w:p w14:paraId="203AED46" w14:textId="77777777" w:rsidR="009B01B1" w:rsidRDefault="00E82B4B">
      <w:pPr>
        <w:pStyle w:val="Heading2"/>
        <w:numPr>
          <w:ilvl w:val="1"/>
          <w:numId w:val="2"/>
        </w:numPr>
      </w:pPr>
      <w:bookmarkStart w:id="20" w:name="_Toc527975140"/>
      <w:bookmarkEnd w:id="20"/>
      <w:r>
        <w:lastRenderedPageBreak/>
        <w:t>Xác định các hạng mục kiểm thử</w:t>
      </w:r>
    </w:p>
    <w:p w14:paraId="6441C2C3" w14:textId="3E488EBA" w:rsidR="00A2269B" w:rsidRDefault="00990E4B" w:rsidP="00990E4B">
      <w:pPr>
        <w:pStyle w:val="ListParagraph"/>
        <w:numPr>
          <w:ilvl w:val="0"/>
          <w:numId w:val="8"/>
        </w:numPr>
      </w:pPr>
      <w:r>
        <w:t xml:space="preserve">Kiểm thử hộp </w:t>
      </w:r>
      <w:r w:rsidR="00C40CCB">
        <w:t>đen</w:t>
      </w:r>
      <w:r w:rsidR="00A2269B">
        <w:t>:</w:t>
      </w:r>
    </w:p>
    <w:p w14:paraId="321357DA" w14:textId="62031B02" w:rsidR="00A2269B" w:rsidRDefault="00A2269B" w:rsidP="00A2269B">
      <w:pPr>
        <w:pStyle w:val="ListParagraph"/>
        <w:numPr>
          <w:ilvl w:val="1"/>
          <w:numId w:val="8"/>
        </w:numPr>
      </w:pPr>
      <w:r>
        <w:t>X</w:t>
      </w:r>
      <w:r w:rsidR="00990E4B">
        <w:t>ác định tỉ lệ nhận sai đối tượng</w:t>
      </w:r>
      <w:r>
        <w:t xml:space="preserve"> so với tổng số lần cho nhận đối tượng để đi theo</w:t>
      </w:r>
    </w:p>
    <w:p w14:paraId="7BD9FF02" w14:textId="5FF595C5" w:rsidR="00AE77C1" w:rsidRDefault="00A2269B" w:rsidP="00A2269B">
      <w:pPr>
        <w:pStyle w:val="ListParagraph"/>
        <w:numPr>
          <w:ilvl w:val="1"/>
          <w:numId w:val="8"/>
        </w:numPr>
      </w:pPr>
      <w:r>
        <w:t>S</w:t>
      </w:r>
      <w:r w:rsidR="00990E4B">
        <w:t>ai số</w:t>
      </w:r>
      <w:r>
        <w:t xml:space="preserve"> giữa</w:t>
      </w:r>
      <w:r w:rsidR="00990E4B">
        <w:t xml:space="preserve"> khoảng cách tới đối tượng thật so với khoảng cách quy định được lập </w:t>
      </w:r>
      <w:bookmarkStart w:id="21" w:name="_GoBack"/>
      <w:bookmarkEnd w:id="21"/>
      <w:r w:rsidR="00990E4B">
        <w:t>trình sẵn để đảm bảo robot chạy đúng.</w:t>
      </w:r>
    </w:p>
    <w:p w14:paraId="6B7F9BC0" w14:textId="1D4C22E3" w:rsidR="00A2269B" w:rsidRDefault="00A2269B" w:rsidP="00A2269B">
      <w:pPr>
        <w:pStyle w:val="ListParagraph"/>
        <w:numPr>
          <w:ilvl w:val="1"/>
          <w:numId w:val="8"/>
        </w:numPr>
      </w:pPr>
      <w:r>
        <w:t>Xác định các khoảng trọng lượng mà robot có thể di chuyển và có thể di chuyển đúng.</w:t>
      </w:r>
    </w:p>
    <w:p w14:paraId="0CE322CE" w14:textId="07F539AF" w:rsidR="00F15B6D" w:rsidRDefault="00F15B6D" w:rsidP="00A2269B">
      <w:pPr>
        <w:pStyle w:val="ListParagraph"/>
        <w:numPr>
          <w:ilvl w:val="1"/>
          <w:numId w:val="8"/>
        </w:numPr>
      </w:pPr>
      <w:r>
        <w:t xml:space="preserve">Xác định các khoảng hệ số ma sát </w:t>
      </w:r>
      <w:r w:rsidR="00207F6C">
        <w:t>của</w:t>
      </w:r>
      <w:r>
        <w:t xml:space="preserve"> các mặt phẳng mà robot có thể di chuyển và có thể di chuyển đúng.</w:t>
      </w:r>
    </w:p>
    <w:p w14:paraId="368BE645" w14:textId="294C3AB0" w:rsidR="00207F6C" w:rsidRDefault="00207F6C" w:rsidP="00A2269B">
      <w:pPr>
        <w:pStyle w:val="ListParagraph"/>
        <w:numPr>
          <w:ilvl w:val="1"/>
          <w:numId w:val="8"/>
        </w:numPr>
      </w:pPr>
      <w:r>
        <w:t>Đo nhiệt tỏa ra từ chip điều khiển trong điều kiện robot làm việc liên tục trong từng khoảng thời gian: 1 giờ, 2 giờ, 4 giờ, 6 giờ, 8 giờ, 10 giờ, 12 giờ</w:t>
      </w:r>
    </w:p>
    <w:p w14:paraId="13B45F3B" w14:textId="6335840E" w:rsidR="00207F6C" w:rsidRDefault="00207F6C" w:rsidP="00207F6C">
      <w:pPr>
        <w:pStyle w:val="ListParagraph"/>
        <w:numPr>
          <w:ilvl w:val="0"/>
          <w:numId w:val="8"/>
        </w:numPr>
      </w:pPr>
      <w:r>
        <w:t>Kiểm thử hộp đen:</w:t>
      </w:r>
    </w:p>
    <w:p w14:paraId="1717EB20" w14:textId="1149E374" w:rsidR="00207F6C" w:rsidRDefault="00F8049E" w:rsidP="00207F6C">
      <w:pPr>
        <w:pStyle w:val="ListParagraph"/>
        <w:numPr>
          <w:ilvl w:val="1"/>
          <w:numId w:val="8"/>
        </w:numPr>
      </w:pPr>
      <w:r>
        <w:t>Đánh giá khả năng động cơ có thể khởi động từ trạng thái tĩnh để di chuyển theo vật thể với các thông số đo khoảng cách lấy được từ cảm biến theo từng đoạn khoảng cách: 100mm, 200mm, 300mm và 400mm trở lên.</w:t>
      </w:r>
    </w:p>
    <w:p w14:paraId="422CA111" w14:textId="630CAF25" w:rsidR="00F8049E" w:rsidRDefault="00F8049E" w:rsidP="00207F6C">
      <w:pPr>
        <w:pStyle w:val="ListParagraph"/>
        <w:numPr>
          <w:ilvl w:val="1"/>
          <w:numId w:val="8"/>
        </w:numPr>
      </w:pPr>
      <w:r>
        <w:t>Đánh giá khả năng robot có thể tự xoay một góc lệch bao nhiêu tương ứng với thời gian bao lâu để có thể tìm kiếm được vật thể dựa vào thuật toán đã xây dựng.</w:t>
      </w:r>
    </w:p>
    <w:p w14:paraId="78A80DEE" w14:textId="6E348CDF" w:rsidR="00F8049E" w:rsidRDefault="00F8049E" w:rsidP="00207F6C">
      <w:pPr>
        <w:pStyle w:val="ListParagraph"/>
        <w:numPr>
          <w:ilvl w:val="1"/>
          <w:numId w:val="8"/>
        </w:numPr>
      </w:pPr>
      <w:r>
        <w:t xml:space="preserve">Xác định độ trễ từ khi </w:t>
      </w:r>
      <w:r w:rsidR="00054522">
        <w:t xml:space="preserve">module tính toán </w:t>
      </w:r>
      <w:r>
        <w:t xml:space="preserve">nhận được đầu ra từ cảm biến hồng ngoại cho tới khi </w:t>
      </w:r>
      <w:r w:rsidR="00054522">
        <w:t>module</w:t>
      </w:r>
      <w:r>
        <w:t xml:space="preserve"> đưa ra giá trị vận tốc tương ứng cho động cơ, kiểm thử trên tất cả khoảng dữ liệu đầu vào mà cảm biến có thể xuất để đưa vào </w:t>
      </w:r>
      <w:r w:rsidR="00054522">
        <w:t>module tính toán</w:t>
      </w:r>
      <w:r>
        <w:t>.</w:t>
      </w:r>
    </w:p>
    <w:p w14:paraId="068A2D22" w14:textId="0293B4CE" w:rsidR="00F8049E" w:rsidRPr="00E45496" w:rsidRDefault="00F8049E" w:rsidP="00207F6C">
      <w:pPr>
        <w:pStyle w:val="ListParagraph"/>
        <w:numPr>
          <w:ilvl w:val="1"/>
          <w:numId w:val="8"/>
        </w:numPr>
      </w:pPr>
      <w:r>
        <w:t xml:space="preserve">Xác định độ trễ từ khi module tính toán trả về giá trị vận tốc cho động cơ đến khi </w:t>
      </w:r>
      <w:r w:rsidR="00054522">
        <w:t>các bánh xe đạt được vận tốc đã nhận được.</w:t>
      </w:r>
    </w:p>
    <w:p w14:paraId="74E275CA" w14:textId="637060FD" w:rsidR="00850AFF" w:rsidRDefault="00E82B4B" w:rsidP="00850AFF">
      <w:pPr>
        <w:pStyle w:val="Heading2"/>
        <w:numPr>
          <w:ilvl w:val="1"/>
          <w:numId w:val="2"/>
        </w:numPr>
      </w:pPr>
      <w:bookmarkStart w:id="22" w:name="_Toc527975141"/>
      <w:bookmarkEnd w:id="22"/>
      <w:r>
        <w:t>Ước lượng cách thức triển khai/cài đặt</w:t>
      </w:r>
    </w:p>
    <w:p w14:paraId="6945BAE6" w14:textId="4F0BF2A3" w:rsidR="00850AFF" w:rsidRDefault="00850AFF" w:rsidP="00850AFF">
      <w:pPr>
        <w:pStyle w:val="ListParagraph"/>
        <w:numPr>
          <w:ilvl w:val="0"/>
          <w:numId w:val="9"/>
        </w:numPr>
      </w:pPr>
      <w:r>
        <w:t>Vận chuyển: Công ty RTech tự vận chuyển 100 robot tới địa chỉ của khách hàng, mỗi robot sẽ được đóng gói trong hộp carton kèm theo sách hướng dẫn sử dụng, 1 pin dự phòng để thay cho robot trong trường hợp khẩn cấp, 1 adapter cổng vào USB và 1 dây Micro USB để sạc điện cho robot.</w:t>
      </w:r>
    </w:p>
    <w:p w14:paraId="715087B4" w14:textId="22804309" w:rsidR="00850AFF" w:rsidRDefault="00850AFF" w:rsidP="00850AFF">
      <w:pPr>
        <w:pStyle w:val="ListParagraph"/>
        <w:numPr>
          <w:ilvl w:val="0"/>
          <w:numId w:val="9"/>
        </w:numPr>
      </w:pPr>
      <w:r>
        <w:t>Đào tạo: Công ty RTech sẽ tổ chức một khóa tập huấn trong vòng 1 ngày (8 giờ) cho toàn bộ nhân viên của quán ăn cách sử dụng và các điều kiện bảo quản robot hoạt động tốt.</w:t>
      </w:r>
    </w:p>
    <w:p w14:paraId="24E18BB1" w14:textId="1353B6A1" w:rsidR="00AE77C1" w:rsidRPr="00AE77C1" w:rsidRDefault="00850AFF" w:rsidP="00AE77C1">
      <w:pPr>
        <w:pStyle w:val="ListParagraph"/>
        <w:numPr>
          <w:ilvl w:val="0"/>
          <w:numId w:val="9"/>
        </w:numPr>
      </w:pPr>
      <w:r>
        <w:t>Xây dựng hạ tầng: Công ty RTech sẽ trực tiếp set up phòng chứa để khách hàng có thể bảo quản robot khi không sử dụng.</w:t>
      </w:r>
    </w:p>
    <w:p w14:paraId="7BB8CF7A" w14:textId="77777777" w:rsidR="009B01B1" w:rsidRDefault="00E82B4B">
      <w:pPr>
        <w:pStyle w:val="Heading1"/>
        <w:numPr>
          <w:ilvl w:val="0"/>
          <w:numId w:val="2"/>
        </w:numPr>
      </w:pPr>
      <w:bookmarkStart w:id="23" w:name="_Toc527975142"/>
      <w:bookmarkEnd w:id="23"/>
      <w:r>
        <w:t>Ước lượng giá thành</w:t>
      </w:r>
    </w:p>
    <w:p w14:paraId="7BFC74C7" w14:textId="77777777" w:rsidR="009B01B1" w:rsidRDefault="00E82B4B">
      <w:pPr>
        <w:rPr>
          <w:ins w:id="24" w:author="Nguyễn Duy Ý" w:date="2019-04-09T10:45:00Z"/>
          <w:i/>
        </w:rPr>
      </w:pPr>
      <w:r>
        <w:rPr>
          <w:i/>
        </w:rPr>
        <w:t>Chi phí phát triển  +  Chi phí kiểm thử</w:t>
      </w:r>
    </w:p>
    <w:p w14:paraId="44FBBE94" w14:textId="71571F28" w:rsidR="001B5370" w:rsidRDefault="001B5370">
      <w:pPr>
        <w:rPr>
          <w:ins w:id="25" w:author="Nguyễn Duy Ý" w:date="2019-04-09T10:09:00Z"/>
          <w:i/>
        </w:rPr>
      </w:pPr>
      <w:ins w:id="26" w:author="Nguyễn Duy Ý" w:date="2019-04-09T10:45:00Z">
        <w:r>
          <w:rPr>
            <w:i/>
          </w:rPr>
          <w:t xml:space="preserve">Team có 2 người: lương mỗi người là 15 triệu. </w:t>
        </w:r>
      </w:ins>
      <w:ins w:id="27" w:author="Nguyễn Duy Ý" w:date="2019-04-09T10:46:00Z">
        <w:r>
          <w:rPr>
            <w:i/>
          </w:rPr>
          <w:t>làm trong vòng 2 tháng</w:t>
        </w:r>
      </w:ins>
    </w:p>
    <w:p w14:paraId="0B97BF3E" w14:textId="13FACD93" w:rsidR="00676ACD" w:rsidRDefault="00676ACD">
      <w:pPr>
        <w:rPr>
          <w:ins w:id="28" w:author="Nguyễn Duy Ý" w:date="2019-04-09T10:10:00Z"/>
          <w:i/>
        </w:rPr>
      </w:pPr>
      <w:ins w:id="29" w:author="Nguyễn Duy Ý" w:date="2019-04-09T10:10:00Z">
        <w:r>
          <w:rPr>
            <w:i/>
          </w:rPr>
          <w:t>+ chi phí phát triển: 2</w:t>
        </w:r>
      </w:ins>
      <w:ins w:id="30" w:author="Nguyễn Duy Ý" w:date="2019-04-09T10:14:00Z">
        <w:r>
          <w:rPr>
            <w:i/>
          </w:rPr>
          <w:t>người</w:t>
        </w:r>
      </w:ins>
      <w:ins w:id="31" w:author="Nguyễn Duy Ý" w:date="2019-04-09T10:10:00Z">
        <w:r>
          <w:rPr>
            <w:i/>
          </w:rPr>
          <w:t>*15</w:t>
        </w:r>
      </w:ins>
      <w:ins w:id="32" w:author="Nguyễn Duy Ý" w:date="2019-04-09T10:14:00Z">
        <w:r>
          <w:rPr>
            <w:i/>
          </w:rPr>
          <w:t>tr/tháng</w:t>
        </w:r>
      </w:ins>
      <w:ins w:id="33" w:author="Nguyễn Duy Ý" w:date="2019-04-09T10:10:00Z">
        <w:r>
          <w:rPr>
            <w:i/>
          </w:rPr>
          <w:t>*2</w:t>
        </w:r>
      </w:ins>
      <w:ins w:id="34" w:author="Nguyễn Duy Ý" w:date="2019-04-09T10:14:00Z">
        <w:r>
          <w:rPr>
            <w:i/>
          </w:rPr>
          <w:t>tháng</w:t>
        </w:r>
      </w:ins>
      <w:ins w:id="35" w:author="Nguyễn Duy Ý" w:date="2019-04-09T10:10:00Z">
        <w:r>
          <w:rPr>
            <w:i/>
          </w:rPr>
          <w:t>=60 tr</w:t>
        </w:r>
      </w:ins>
    </w:p>
    <w:p w14:paraId="579072AE" w14:textId="63DDA5D8" w:rsidR="00676ACD" w:rsidRDefault="00676ACD">
      <w:pPr>
        <w:rPr>
          <w:i/>
        </w:rPr>
      </w:pPr>
      <w:ins w:id="36" w:author="Nguyễn Duy Ý" w:date="2019-04-09T10:11:00Z">
        <w:r>
          <w:rPr>
            <w:i/>
          </w:rPr>
          <w:t>+ chi phí kiểm thử: 0,75*60=45tr</w:t>
        </w:r>
      </w:ins>
    </w:p>
    <w:p w14:paraId="1F18E111" w14:textId="77777777" w:rsidR="009B01B1" w:rsidRDefault="00E82B4B">
      <w:pPr>
        <w:rPr>
          <w:ins w:id="37" w:author="Nguyễn Duy Ý" w:date="2019-04-09T10:12:00Z"/>
          <w:i/>
        </w:rPr>
      </w:pPr>
      <w:r>
        <w:rPr>
          <w:i/>
        </w:rPr>
        <w:t>Chi phí vận hành, quản lý, hành chính</w:t>
      </w:r>
    </w:p>
    <w:p w14:paraId="55211074" w14:textId="5CE0717E" w:rsidR="00676ACD" w:rsidRDefault="00676ACD">
      <w:pPr>
        <w:rPr>
          <w:ins w:id="38" w:author="Nguyễn Duy Ý" w:date="2019-04-09T10:13:00Z"/>
          <w:i/>
        </w:rPr>
      </w:pPr>
      <w:ins w:id="39" w:author="Nguyễn Duy Ý" w:date="2019-04-09T10:13:00Z">
        <w:r>
          <w:rPr>
            <w:i/>
          </w:rPr>
          <w:t>+vận hành = 1tr</w:t>
        </w:r>
      </w:ins>
    </w:p>
    <w:p w14:paraId="49304C00" w14:textId="1B85D007" w:rsidR="00676ACD" w:rsidRDefault="00676ACD">
      <w:pPr>
        <w:rPr>
          <w:ins w:id="40" w:author="Nguyễn Duy Ý" w:date="2019-04-09T10:13:00Z"/>
          <w:i/>
        </w:rPr>
      </w:pPr>
      <w:ins w:id="41" w:author="Nguyễn Duy Ý" w:date="2019-04-09T10:13:00Z">
        <w:r>
          <w:rPr>
            <w:i/>
          </w:rPr>
          <w:t>+quản lý = 2tr</w:t>
        </w:r>
      </w:ins>
    </w:p>
    <w:p w14:paraId="296ED248" w14:textId="778A5509" w:rsidR="00676ACD" w:rsidRDefault="00676ACD">
      <w:pPr>
        <w:rPr>
          <w:ins w:id="42" w:author="Nguyễn Duy Ý" w:date="2019-04-09T10:14:00Z"/>
          <w:i/>
        </w:rPr>
      </w:pPr>
      <w:ins w:id="43" w:author="Nguyễn Duy Ý" w:date="2019-04-09T10:14:00Z">
        <w:r>
          <w:rPr>
            <w:i/>
          </w:rPr>
          <w:lastRenderedPageBreak/>
          <w:t>+hành chính = 2tr</w:t>
        </w:r>
      </w:ins>
    </w:p>
    <w:p w14:paraId="17AD342E" w14:textId="43BE8DDE" w:rsidR="00676ACD" w:rsidRDefault="00676ACD">
      <w:pPr>
        <w:rPr>
          <w:i/>
        </w:rPr>
      </w:pPr>
      <w:ins w:id="44" w:author="Nguyễn Duy Ý" w:date="2019-04-09T10:14:00Z">
        <w:r>
          <w:rPr>
            <w:i/>
          </w:rPr>
          <w:t>Tổng 5tr</w:t>
        </w:r>
      </w:ins>
    </w:p>
    <w:p w14:paraId="187F1CE0" w14:textId="0EB4EBAE" w:rsidR="009B01B1" w:rsidRDefault="00E82B4B">
      <w:pPr>
        <w:rPr>
          <w:ins w:id="45" w:author="Nguyễn Duy Ý" w:date="2019-04-09T10:15:00Z"/>
          <w:i/>
        </w:rPr>
      </w:pPr>
      <w:r>
        <w:rPr>
          <w:i/>
        </w:rPr>
        <w:t>Chi phí kính doanh, quảng cáo, tiếp thị</w:t>
      </w:r>
      <w:ins w:id="46" w:author="Nguyễn Duy Ý" w:date="2019-04-09T11:00:00Z">
        <w:r w:rsidR="0066504A">
          <w:rPr>
            <w:i/>
          </w:rPr>
          <w:t>. Vì là sản phẩm out source nên không tốn chi phí này.</w:t>
        </w:r>
      </w:ins>
    </w:p>
    <w:p w14:paraId="00554403" w14:textId="365347A7" w:rsidR="00676ACD" w:rsidRDefault="00676ACD">
      <w:pPr>
        <w:rPr>
          <w:ins w:id="47" w:author="Nguyễn Duy Ý" w:date="2019-04-09T10:15:00Z"/>
          <w:i/>
        </w:rPr>
      </w:pPr>
    </w:p>
    <w:p w14:paraId="621EC9B4" w14:textId="1358223A" w:rsidR="00676ACD" w:rsidRDefault="00676ACD">
      <w:pPr>
        <w:rPr>
          <w:i/>
        </w:rPr>
      </w:pPr>
      <w:ins w:id="48" w:author="Nguyễn Duy Ý" w:date="2019-04-09T10:15:00Z">
        <w:r>
          <w:rPr>
            <w:i/>
          </w:rPr>
          <w:t>Tổng thiệt hại 110tr</w:t>
        </w:r>
      </w:ins>
    </w:p>
    <w:p w14:paraId="5F836CBA" w14:textId="77777777" w:rsidR="009B01B1" w:rsidRDefault="00E82B4B">
      <w:pPr>
        <w:pStyle w:val="Heading1"/>
        <w:numPr>
          <w:ilvl w:val="0"/>
          <w:numId w:val="2"/>
        </w:numPr>
      </w:pPr>
      <w:bookmarkStart w:id="49" w:name="_Toc527975143"/>
      <w:bookmarkEnd w:id="49"/>
      <w:r>
        <w:t>Phân chia các giai đoạn chính</w:t>
      </w:r>
    </w:p>
    <w:p w14:paraId="4FEF13FB" w14:textId="77777777" w:rsidR="009B01B1" w:rsidRDefault="00E82B4B">
      <w:pPr>
        <w:rPr>
          <w:i/>
        </w:rPr>
      </w:pPr>
      <w:r>
        <w:rPr>
          <w:i/>
        </w:rPr>
        <w:t>Phân chia để sao cho:</w:t>
      </w:r>
    </w:p>
    <w:p w14:paraId="21DE5A0E" w14:textId="77777777" w:rsidR="009B01B1" w:rsidRDefault="00E82B4B">
      <w:pPr>
        <w:pStyle w:val="ListParagraph"/>
        <w:numPr>
          <w:ilvl w:val="0"/>
          <w:numId w:val="3"/>
        </w:numPr>
        <w:rPr>
          <w:i/>
        </w:rPr>
      </w:pPr>
      <w:r>
        <w:rPr>
          <w:i/>
        </w:rPr>
        <w:t xml:space="preserve"> phù hợp về tiến độ hoàn thành tính năng</w:t>
      </w:r>
    </w:p>
    <w:p w14:paraId="6A3184B4" w14:textId="77777777" w:rsidR="009B01B1" w:rsidRDefault="00E82B4B">
      <w:pPr>
        <w:pStyle w:val="ListParagraph"/>
        <w:numPr>
          <w:ilvl w:val="0"/>
          <w:numId w:val="3"/>
        </w:numPr>
        <w:rPr>
          <w:i/>
        </w:rPr>
      </w:pPr>
      <w:r>
        <w:rPr>
          <w:i/>
        </w:rPr>
        <w:t>phù hợp với thời điểm nghiệm thu và thanh toán theo giai đoạn (tháng, quý..)</w:t>
      </w:r>
    </w:p>
    <w:p w14:paraId="08BCE162" w14:textId="77777777" w:rsidR="009B01B1" w:rsidRDefault="00E82B4B">
      <w:pPr>
        <w:pStyle w:val="Heading1"/>
        <w:numPr>
          <w:ilvl w:val="0"/>
          <w:numId w:val="2"/>
        </w:numPr>
      </w:pPr>
      <w:bookmarkStart w:id="50" w:name="_Toc527975144"/>
      <w:r>
        <w:t>Phân tích thiết kế</w:t>
      </w:r>
      <w:bookmarkEnd w:id="50"/>
      <w:r>
        <w:t xml:space="preserve"> </w:t>
      </w:r>
    </w:p>
    <w:p w14:paraId="511F26F8" w14:textId="77777777" w:rsidR="009B01B1" w:rsidRDefault="00E82B4B">
      <w:pPr>
        <w:pStyle w:val="Heading2"/>
        <w:numPr>
          <w:ilvl w:val="1"/>
          <w:numId w:val="2"/>
        </w:numPr>
        <w:rPr>
          <w:lang w:eastAsia="en-US" w:bidi="ar-SA"/>
        </w:rPr>
      </w:pPr>
      <w:bookmarkStart w:id="51" w:name="_Toc527975145"/>
      <w:bookmarkEnd w:id="51"/>
      <w:r>
        <w:rPr>
          <w:lang w:eastAsia="en-US" w:bidi="ar-SA"/>
        </w:rPr>
        <w:t>Mô hình tích hợp phần cứng/phần mềm</w:t>
      </w:r>
    </w:p>
    <w:p w14:paraId="3326E50A" w14:textId="77777777" w:rsidR="009B01B1" w:rsidRDefault="00E82B4B">
      <w:pPr>
        <w:pStyle w:val="Heading2"/>
        <w:numPr>
          <w:ilvl w:val="1"/>
          <w:numId w:val="2"/>
        </w:numPr>
        <w:rPr>
          <w:lang w:eastAsia="en-US" w:bidi="ar-SA"/>
        </w:rPr>
      </w:pPr>
      <w:bookmarkStart w:id="52" w:name="_Toc527975146"/>
      <w:bookmarkEnd w:id="52"/>
      <w:r>
        <w:rPr>
          <w:lang w:eastAsia="en-US" w:bidi="ar-SA"/>
        </w:rPr>
        <w:t>Giao diện</w:t>
      </w:r>
    </w:p>
    <w:p w14:paraId="762D8E84" w14:textId="77777777" w:rsidR="009B01B1" w:rsidRDefault="00E82B4B">
      <w:pPr>
        <w:pStyle w:val="Heading2"/>
        <w:numPr>
          <w:ilvl w:val="1"/>
          <w:numId w:val="2"/>
        </w:numPr>
        <w:rPr>
          <w:lang w:eastAsia="en-US" w:bidi="ar-SA"/>
        </w:rPr>
      </w:pPr>
      <w:bookmarkStart w:id="53" w:name="_Toc527975147"/>
      <w:bookmarkEnd w:id="53"/>
      <w:r>
        <w:rPr>
          <w:lang w:eastAsia="en-US" w:bidi="ar-SA"/>
        </w:rPr>
        <w:t>Cơ sở dữ liệu</w:t>
      </w:r>
    </w:p>
    <w:p w14:paraId="4CC14EA5" w14:textId="77777777" w:rsidR="009B01B1" w:rsidRDefault="00E82B4B">
      <w:pPr>
        <w:pStyle w:val="Heading2"/>
        <w:numPr>
          <w:ilvl w:val="1"/>
          <w:numId w:val="2"/>
        </w:numPr>
        <w:rPr>
          <w:lang w:eastAsia="en-US" w:bidi="ar-SA"/>
        </w:rPr>
      </w:pPr>
      <w:bookmarkStart w:id="54" w:name="_Toc527975148"/>
      <w:bookmarkEnd w:id="54"/>
      <w:r>
        <w:rPr>
          <w:lang w:eastAsia="en-US" w:bidi="ar-SA"/>
        </w:rPr>
        <w:t>Mạng</w:t>
      </w:r>
    </w:p>
    <w:p w14:paraId="2EF2F0FA" w14:textId="77777777" w:rsidR="009B01B1" w:rsidRDefault="00E82B4B">
      <w:pPr>
        <w:pStyle w:val="Heading2"/>
        <w:numPr>
          <w:ilvl w:val="1"/>
          <w:numId w:val="2"/>
        </w:numPr>
        <w:rPr>
          <w:lang w:eastAsia="en-US" w:bidi="ar-SA"/>
        </w:rPr>
      </w:pPr>
      <w:bookmarkStart w:id="55" w:name="_Toc527975149"/>
      <w:bookmarkEnd w:id="55"/>
      <w:r>
        <w:rPr>
          <w:lang w:eastAsia="en-US" w:bidi="ar-SA"/>
        </w:rPr>
        <w:t>Tương tác người dùng</w:t>
      </w:r>
    </w:p>
    <w:p w14:paraId="391362EA" w14:textId="77777777" w:rsidR="009B01B1" w:rsidRDefault="00E82B4B">
      <w:pPr>
        <w:pStyle w:val="Heading2"/>
        <w:numPr>
          <w:ilvl w:val="1"/>
          <w:numId w:val="2"/>
        </w:numPr>
        <w:rPr>
          <w:lang w:eastAsia="en-US" w:bidi="ar-SA"/>
        </w:rPr>
      </w:pPr>
      <w:bookmarkStart w:id="56" w:name="_Toc527975150"/>
      <w:bookmarkEnd w:id="56"/>
      <w:r>
        <w:rPr>
          <w:lang w:eastAsia="en-US" w:bidi="ar-SA"/>
        </w:rPr>
        <w:t>Đặc tả giao diện API (interface)</w:t>
      </w:r>
    </w:p>
    <w:p w14:paraId="37C67869" w14:textId="77777777" w:rsidR="009B01B1" w:rsidRDefault="00E82B4B">
      <w:pPr>
        <w:pStyle w:val="Heading2"/>
        <w:numPr>
          <w:ilvl w:val="1"/>
          <w:numId w:val="2"/>
        </w:numPr>
        <w:rPr>
          <w:lang w:eastAsia="en-US" w:bidi="ar-SA"/>
        </w:rPr>
      </w:pPr>
      <w:bookmarkStart w:id="57" w:name="_Toc527975151"/>
      <w:bookmarkEnd w:id="57"/>
      <w:r>
        <w:rPr>
          <w:lang w:eastAsia="en-US" w:bidi="ar-SA"/>
        </w:rPr>
        <w:t>Bảo mật</w:t>
      </w:r>
    </w:p>
    <w:p w14:paraId="54061FF9" w14:textId="77777777" w:rsidR="009B01B1" w:rsidRDefault="00E82B4B">
      <w:pPr>
        <w:pStyle w:val="Heading2"/>
        <w:numPr>
          <w:ilvl w:val="1"/>
          <w:numId w:val="2"/>
        </w:numPr>
        <w:rPr>
          <w:lang w:eastAsia="en-US" w:bidi="ar-SA"/>
        </w:rPr>
      </w:pPr>
      <w:bookmarkStart w:id="58" w:name="_Toc527975152"/>
      <w:bookmarkEnd w:id="58"/>
      <w:r>
        <w:rPr>
          <w:lang w:eastAsia="en-US" w:bidi="ar-SA"/>
        </w:rPr>
        <w:t>Sao lưu phục hồi</w:t>
      </w:r>
    </w:p>
    <w:p w14:paraId="0A056668" w14:textId="77777777" w:rsidR="009B01B1" w:rsidRDefault="00E82B4B">
      <w:pPr>
        <w:pStyle w:val="Heading2"/>
        <w:numPr>
          <w:ilvl w:val="1"/>
          <w:numId w:val="2"/>
        </w:numPr>
        <w:rPr>
          <w:lang w:eastAsia="en-US" w:bidi="ar-SA"/>
        </w:rPr>
      </w:pPr>
      <w:bookmarkStart w:id="59" w:name="_Toc527975153"/>
      <w:bookmarkEnd w:id="59"/>
      <w:r>
        <w:rPr>
          <w:lang w:eastAsia="en-US" w:bidi="ar-SA"/>
        </w:rPr>
        <w:t>Chuyển đổi dữ liệu</w:t>
      </w:r>
    </w:p>
    <w:p w14:paraId="0C365A2F" w14:textId="77777777" w:rsidR="009B01B1" w:rsidRDefault="009B01B1">
      <w:pPr>
        <w:rPr>
          <w:lang w:eastAsia="en-US" w:bidi="ar-SA"/>
        </w:rPr>
      </w:pPr>
    </w:p>
    <w:p w14:paraId="1C2E6B9B" w14:textId="77777777" w:rsidR="009B01B1" w:rsidRDefault="00E82B4B">
      <w:pPr>
        <w:pStyle w:val="Heading1"/>
        <w:numPr>
          <w:ilvl w:val="0"/>
          <w:numId w:val="2"/>
        </w:numPr>
        <w:rPr>
          <w:lang w:eastAsia="en-US" w:bidi="ar-SA"/>
        </w:rPr>
      </w:pPr>
      <w:bookmarkStart w:id="60" w:name="_Toc527975154"/>
      <w:bookmarkEnd w:id="60"/>
      <w:r>
        <w:rPr>
          <w:lang w:eastAsia="en-US" w:bidi="ar-SA"/>
        </w:rPr>
        <w:t>Danh mục tài liệu liên quan</w:t>
      </w:r>
    </w:p>
    <w:p w14:paraId="3BE2EB6E" w14:textId="77777777" w:rsidR="009B01B1" w:rsidRDefault="009B01B1">
      <w:pPr>
        <w:rPr>
          <w:lang w:eastAsia="en-US" w:bidi="ar-SA"/>
        </w:rPr>
      </w:pPr>
    </w:p>
    <w:p w14:paraId="0B6EB7CD" w14:textId="77777777" w:rsidR="009B01B1" w:rsidRDefault="009B01B1">
      <w:pPr>
        <w:rPr>
          <w:lang w:eastAsia="en-US" w:bidi="ar-SA"/>
        </w:rPr>
      </w:pPr>
    </w:p>
    <w:p w14:paraId="318DE8F9" w14:textId="77777777" w:rsidR="009B01B1" w:rsidRDefault="009B01B1"/>
    <w:p w14:paraId="2C2F6675" w14:textId="77777777" w:rsidR="009B01B1" w:rsidRDefault="009B01B1"/>
    <w:p w14:paraId="317A73B7" w14:textId="77777777" w:rsidR="009B01B1" w:rsidRDefault="009B01B1"/>
    <w:p w14:paraId="41B60BD2" w14:textId="77777777" w:rsidR="009B01B1" w:rsidRDefault="009B01B1"/>
    <w:p w14:paraId="7FF0570B" w14:textId="77777777" w:rsidR="009B01B1" w:rsidRDefault="009B01B1"/>
    <w:p w14:paraId="42484672" w14:textId="77777777" w:rsidR="009B01B1" w:rsidRDefault="009B01B1"/>
    <w:p w14:paraId="69C34A38" w14:textId="77777777" w:rsidR="009B01B1" w:rsidRDefault="009B01B1"/>
    <w:p w14:paraId="04033923" w14:textId="77777777" w:rsidR="009B01B1" w:rsidRDefault="009B01B1"/>
    <w:p w14:paraId="0AB3B1AF" w14:textId="77777777" w:rsidR="009B01B1" w:rsidRDefault="009B01B1"/>
    <w:p w14:paraId="2AB4425E" w14:textId="77777777" w:rsidR="009B01B1" w:rsidRDefault="009B01B1"/>
    <w:p w14:paraId="6062E80A" w14:textId="77777777" w:rsidR="009B01B1" w:rsidRDefault="009B01B1"/>
    <w:p w14:paraId="4D6CA3F2" w14:textId="77777777" w:rsidR="009B01B1" w:rsidRDefault="009B01B1"/>
    <w:sectPr w:rsidR="009B01B1">
      <w:headerReference w:type="default" r:id="rId13"/>
      <w:footerReference w:type="default" r:id="rId14"/>
      <w:pgSz w:w="11906" w:h="16838"/>
      <w:pgMar w:top="1138" w:right="1138" w:bottom="1138" w:left="1987" w:header="720" w:footer="72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5E709" w14:textId="77777777" w:rsidR="00B16615" w:rsidRDefault="00B16615">
      <w:pPr>
        <w:spacing w:after="0" w:line="240" w:lineRule="auto"/>
      </w:pPr>
      <w:r>
        <w:separator/>
      </w:r>
    </w:p>
  </w:endnote>
  <w:endnote w:type="continuationSeparator" w:id="0">
    <w:p w14:paraId="7AB26D68" w14:textId="77777777" w:rsidR="00B16615" w:rsidRDefault="00B16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F9C0F" w14:textId="4B3A8325" w:rsidR="00F8049E" w:rsidRDefault="00F8049E">
    <w:pPr>
      <w:pStyle w:val="Footer"/>
      <w:pBdr>
        <w:top w:val="single" w:sz="8" w:space="1" w:color="365F91"/>
      </w:pBdr>
      <w:tabs>
        <w:tab w:val="right" w:pos="8757"/>
      </w:tabs>
    </w:pPr>
    <w:r>
      <w:rPr>
        <w:i/>
        <w:color w:val="951B13"/>
        <w:lang w:eastAsia="ar-SA" w:bidi="ar-SA"/>
      </w:rPr>
      <w:t>www.</w:t>
    </w:r>
    <w:r w:rsidR="007C084B">
      <w:rPr>
        <w:i/>
        <w:color w:val="951B13"/>
        <w:lang w:eastAsia="ar-SA" w:bidi="ar-SA"/>
      </w:rPr>
      <w:t>rtech</w:t>
    </w:r>
    <w:r>
      <w:rPr>
        <w:i/>
        <w:color w:val="951B13"/>
        <w:lang w:eastAsia="ar-SA" w:bidi="ar-SA"/>
      </w:rPr>
      <w:t>.com</w:t>
    </w:r>
    <w:r>
      <w:rPr>
        <w:i/>
        <w:color w:val="951B13"/>
        <w:lang w:eastAsia="ar-SA" w:bidi="ar-SA"/>
      </w:rPr>
      <w:tab/>
    </w:r>
    <w:r>
      <w:rPr>
        <w:i/>
        <w:color w:val="951B13"/>
        <w:lang w:eastAsia="ar-SA" w:bidi="ar-SA"/>
      </w:rPr>
      <w:fldChar w:fldCharType="begin"/>
    </w:r>
    <w:r>
      <w:instrText>PAGE</w:instrText>
    </w:r>
    <w:r>
      <w:fldChar w:fldCharType="separate"/>
    </w:r>
    <w:r w:rsidR="0066504A">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CE42D" w14:textId="77777777" w:rsidR="00F8049E" w:rsidRDefault="00F8049E">
    <w:pPr>
      <w:pStyle w:val="Footer"/>
      <w:tabs>
        <w:tab w:val="left" w:pos="990"/>
      </w:tabs>
    </w:pPr>
    <w:r>
      <w:rPr>
        <w:i/>
        <w:color w:val="003366"/>
      </w:rPr>
      <w:t>Address</w:t>
    </w:r>
    <w:r>
      <w:rPr>
        <w:i/>
        <w:color w:val="003366"/>
      </w:rPr>
      <w:tab/>
      <w:t>: suite 812, Ta Quang Buu Building, HUST</w:t>
    </w:r>
  </w:p>
  <w:p w14:paraId="177A6B11" w14:textId="77777777" w:rsidR="00F8049E" w:rsidRDefault="00F8049E">
    <w:pPr>
      <w:pStyle w:val="Footer"/>
      <w:tabs>
        <w:tab w:val="left" w:pos="990"/>
      </w:tabs>
    </w:pPr>
    <w:r>
      <w:rPr>
        <w:i/>
        <w:color w:val="003366"/>
      </w:rPr>
      <w:t>Tel</w:t>
    </w:r>
    <w:r>
      <w:rPr>
        <w:i/>
        <w:color w:val="003366"/>
      </w:rPr>
      <w:tab/>
      <w:t>: 0398410895</w:t>
    </w:r>
  </w:p>
  <w:p w14:paraId="4E6A210C" w14:textId="77777777" w:rsidR="00F8049E" w:rsidRDefault="00F8049E">
    <w:pPr>
      <w:pStyle w:val="Footer"/>
      <w:tabs>
        <w:tab w:val="left" w:pos="990"/>
      </w:tabs>
      <w:rPr>
        <w:i/>
        <w:color w:val="003366"/>
      </w:rPr>
    </w:pPr>
    <w:r>
      <w:rPr>
        <w:i/>
        <w:color w:val="003366"/>
      </w:rPr>
      <w:t>Website</w:t>
    </w:r>
    <w:r>
      <w:rPr>
        <w:i/>
        <w:color w:val="003366"/>
      </w:rPr>
      <w:tab/>
      <w:t>: soict.hust.edu.vn</w:t>
    </w:r>
  </w:p>
  <w:p w14:paraId="5882BA33" w14:textId="77777777" w:rsidR="00F8049E" w:rsidRDefault="00F8049E">
    <w:pPr>
      <w:pStyle w:val="Footer"/>
      <w:rPr>
        <w:i/>
        <w:color w:val="003366"/>
      </w:rPr>
    </w:pPr>
  </w:p>
  <w:p w14:paraId="2A2E257F" w14:textId="77777777" w:rsidR="00F8049E" w:rsidRDefault="00F8049E">
    <w:pPr>
      <w:pStyle w:val="Footer"/>
      <w:rPr>
        <w:i/>
        <w:color w:val="003366"/>
      </w:rPr>
    </w:pPr>
  </w:p>
  <w:p w14:paraId="4761535A" w14:textId="77777777" w:rsidR="00F8049E" w:rsidRDefault="00F8049E">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D80EB" w14:textId="77777777" w:rsidR="00F8049E" w:rsidRDefault="00F8049E">
    <w:pPr>
      <w:pStyle w:val="Footer"/>
      <w:pBdr>
        <w:top w:val="single" w:sz="8" w:space="1" w:color="365F91"/>
      </w:pBdr>
      <w:tabs>
        <w:tab w:val="right" w:pos="8757"/>
      </w:tabs>
    </w:pPr>
    <w:r>
      <w:rPr>
        <w:i/>
        <w:color w:val="C00000"/>
        <w:lang w:eastAsia="ar-SA" w:bidi="ar-SA"/>
      </w:rPr>
      <w:t>soict.hust.edu.vn</w:t>
    </w:r>
    <w:r>
      <w:rPr>
        <w:i/>
        <w:color w:val="C00000"/>
        <w:lang w:eastAsia="ar-SA" w:bidi="ar-SA"/>
      </w:rPr>
      <w:tab/>
    </w:r>
    <w:r>
      <w:rPr>
        <w:i/>
        <w:color w:val="C00000"/>
        <w:lang w:eastAsia="ar-SA" w:bidi="ar-SA"/>
      </w:rPr>
      <w:fldChar w:fldCharType="begin"/>
    </w:r>
    <w:r>
      <w:instrText>PAGE</w:instrText>
    </w:r>
    <w:r>
      <w:fldChar w:fldCharType="separate"/>
    </w:r>
    <w:r w:rsidR="0066504A">
      <w:rPr>
        <w:noProof/>
      </w:rPr>
      <w:t>8</w:t>
    </w:r>
    <w:r>
      <w:fldChar w:fldCharType="end"/>
    </w:r>
    <w:r>
      <w:rPr>
        <w:i/>
        <w:color w:val="C00000"/>
        <w:lang w:eastAsia="ar-SA" w:bidi="ar-SA"/>
      </w:rPr>
      <w:t>/</w:t>
    </w:r>
    <w:r>
      <w:rPr>
        <w:i/>
        <w:color w:val="C00000"/>
        <w:lang w:eastAsia="ar-SA" w:bidi="ar-SA"/>
      </w:rPr>
      <w:fldChar w:fldCharType="begin"/>
    </w:r>
    <w:r>
      <w:instrText>NUMPAGES</w:instrText>
    </w:r>
    <w:r>
      <w:fldChar w:fldCharType="separate"/>
    </w:r>
    <w:r w:rsidR="0066504A">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55C92F" w14:textId="77777777" w:rsidR="00B16615" w:rsidRDefault="00B16615">
      <w:pPr>
        <w:spacing w:after="0" w:line="240" w:lineRule="auto"/>
      </w:pPr>
      <w:r>
        <w:separator/>
      </w:r>
    </w:p>
  </w:footnote>
  <w:footnote w:type="continuationSeparator" w:id="0">
    <w:p w14:paraId="69C119F4" w14:textId="77777777" w:rsidR="00B16615" w:rsidRDefault="00B16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4504E" w14:textId="77777777" w:rsidR="00F8049E" w:rsidRDefault="00F8049E">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7569E" w14:textId="77777777" w:rsidR="00F8049E" w:rsidRDefault="00F8049E">
    <w:pPr>
      <w:pStyle w:val="Header"/>
      <w:pBdr>
        <w:bottom w:val="single" w:sz="8" w:space="1" w:color="365F91"/>
      </w:pBdr>
      <w:tabs>
        <w:tab w:val="right" w:pos="8784"/>
      </w:tabs>
      <w:ind w:right="27"/>
    </w:pPr>
    <w:r>
      <w:rPr>
        <w:noProof/>
        <w:lang w:eastAsia="ja-JP" w:bidi="ar-SA"/>
      </w:rPr>
      <mc:AlternateContent>
        <mc:Choice Requires="wps">
          <w:drawing>
            <wp:anchor distT="0" distB="0" distL="114300" distR="114300" simplePos="0" relativeHeight="4" behindDoc="0" locked="0" layoutInCell="1" allowOverlap="1" wp14:anchorId="0EA8F0E7" wp14:editId="47EDE9E8">
              <wp:simplePos x="0" y="0"/>
              <wp:positionH relativeFrom="margin">
                <wp:posOffset>-991083</wp:posOffset>
              </wp:positionH>
              <wp:positionV relativeFrom="paragraph">
                <wp:posOffset>-128016</wp:posOffset>
              </wp:positionV>
              <wp:extent cx="908050" cy="390525"/>
              <wp:effectExtent l="0" t="0" r="25400" b="28575"/>
              <wp:wrapNone/>
              <wp:docPr id="3" name="Text Box 14"/>
              <wp:cNvGraphicFramePr/>
              <a:graphic xmlns:a="http://schemas.openxmlformats.org/drawingml/2006/main">
                <a:graphicData uri="http://schemas.microsoft.com/office/word/2010/wordprocessingShape">
                  <wps:wsp>
                    <wps:cNvSpPr/>
                    <wps:spPr>
                      <a:xfrm>
                        <a:off x="0" y="0"/>
                        <a:ext cx="908050" cy="390525"/>
                      </a:xfrm>
                      <a:prstGeom prst="rect">
                        <a:avLst/>
                      </a:prstGeom>
                      <a:solidFill>
                        <a:schemeClr val="lt1"/>
                      </a:solidFill>
                      <a:ln w="6480">
                        <a:solidFill>
                          <a:schemeClr val="bg1">
                            <a:lumMod val="85000"/>
                          </a:schemeClr>
                        </a:solidFill>
                        <a:round/>
                      </a:ln>
                    </wps:spPr>
                    <wps:style>
                      <a:lnRef idx="0">
                        <a:scrgbClr r="0" g="0" b="0"/>
                      </a:lnRef>
                      <a:fillRef idx="0">
                        <a:scrgbClr r="0" g="0" b="0"/>
                      </a:fillRef>
                      <a:effectRef idx="0">
                        <a:scrgbClr r="0" g="0" b="0"/>
                      </a:effectRef>
                      <a:fontRef idx="minor"/>
                    </wps:style>
                    <wps:txbx>
                      <w:txbxContent>
                        <w:p w14:paraId="1A830DB3" w14:textId="16885FA6" w:rsidR="00F8049E" w:rsidRDefault="0048088A">
                          <w:pPr>
                            <w:pStyle w:val="FrameContents"/>
                            <w:rPr>
                              <w:b/>
                              <w:i/>
                              <w:color w:val="C00000"/>
                              <w:sz w:val="16"/>
                            </w:rPr>
                          </w:pPr>
                          <w:r>
                            <w:rPr>
                              <w:b/>
                              <w:i/>
                              <w:noProof/>
                              <w:color w:val="C00000"/>
                              <w:sz w:val="16"/>
                              <w:lang w:eastAsia="ja-JP" w:bidi="ar-SA"/>
                            </w:rPr>
                            <w:drawing>
                              <wp:inline distT="0" distB="0" distL="0" distR="0" wp14:anchorId="300DBBA5" wp14:editId="5C266A7C">
                                <wp:extent cx="718820" cy="18097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
                                          <a:extLst>
                                            <a:ext uri="{28A0092B-C50C-407E-A947-70E740481C1C}">
                                              <a14:useLocalDpi xmlns:a14="http://schemas.microsoft.com/office/drawing/2010/main" val="0"/>
                                            </a:ext>
                                          </a:extLst>
                                        </a:blip>
                                        <a:stretch>
                                          <a:fillRect/>
                                        </a:stretch>
                                      </pic:blipFill>
                                      <pic:spPr>
                                        <a:xfrm>
                                          <a:off x="0" y="0"/>
                                          <a:ext cx="718820" cy="180975"/>
                                        </a:xfrm>
                                        <a:prstGeom prst="rect">
                                          <a:avLst/>
                                        </a:prstGeom>
                                      </pic:spPr>
                                    </pic:pic>
                                  </a:graphicData>
                                </a:graphic>
                              </wp:inline>
                            </w:drawing>
                          </w:r>
                          <w:r w:rsidR="00F8049E">
                            <w:rPr>
                              <w:b/>
                              <w:i/>
                              <w:color w:val="C00000"/>
                              <w:sz w:val="16"/>
                            </w:rPr>
                            <w:t xml:space="preserve"> </w:t>
                          </w:r>
                        </w:p>
                      </w:txbxContent>
                    </wps:txbx>
                    <wps:bodyPr>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EA8F0E7" id="Text Box 14" o:spid="_x0000_s1027" style="position:absolute;left:0;text-align:left;margin-left:-78.05pt;margin-top:-10.1pt;width:71.5pt;height:30.75pt;z-index: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" fillcolor="white [3201]" strokecolor="#d8d8d8 [2732]" strokeweight=".18mm">
              <v:stroke joinstyle="round"/>
              <v:textbox>
                <w:txbxContent>
                  <w:p w14:paraId="1A830DB3" w14:textId="16885FA6" w:rsidR="00F8049E" w:rsidRDefault="0048088A">
                    <w:pPr>
                      <w:pStyle w:val="FrameContents"/>
                      <w:rPr>
                        <w:b/>
                        <w:i/>
                        <w:color w:val="C00000"/>
                        <w:sz w:val="16"/>
                      </w:rPr>
                    </w:pPr>
                    <w:r>
                      <w:rPr>
                        <w:b/>
                        <w:i/>
                        <w:noProof/>
                        <w:color w:val="C00000"/>
                        <w:sz w:val="16"/>
                      </w:rPr>
                      <w:drawing>
                        <wp:inline distT="0" distB="0" distL="0" distR="0" wp14:anchorId="300DBBA5" wp14:editId="5C266A7C">
                          <wp:extent cx="718820" cy="18097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2">
                                    <a:extLst>
                                      <a:ext uri="{28A0092B-C50C-407E-A947-70E740481C1C}">
                                        <a14:useLocalDpi xmlns:a14="http://schemas.microsoft.com/office/drawing/2010/main" val="0"/>
                                      </a:ext>
                                    </a:extLst>
                                  </a:blip>
                                  <a:stretch>
                                    <a:fillRect/>
                                  </a:stretch>
                                </pic:blipFill>
                                <pic:spPr>
                                  <a:xfrm>
                                    <a:off x="0" y="0"/>
                                    <a:ext cx="718820" cy="180975"/>
                                  </a:xfrm>
                                  <a:prstGeom prst="rect">
                                    <a:avLst/>
                                  </a:prstGeom>
                                </pic:spPr>
                              </pic:pic>
                            </a:graphicData>
                          </a:graphic>
                        </wp:inline>
                      </w:drawing>
                    </w:r>
                    <w:r w:rsidR="00F8049E">
                      <w:rPr>
                        <w:b/>
                        <w:i/>
                        <w:color w:val="C00000"/>
                        <w:sz w:val="16"/>
                      </w:rPr>
                      <w:t xml:space="preserve"> </w:t>
                    </w:r>
                  </w:p>
                </w:txbxContent>
              </v:textbox>
              <w10:wrap anchorx="margin"/>
            </v:rect>
          </w:pict>
        </mc:Fallback>
      </mc:AlternateContent>
    </w:r>
    <w:r>
      <w:rPr>
        <w:i/>
        <w:color w:val="C00000"/>
        <w:lang w:eastAsia="ar-SA" w:bidi="ar-SA"/>
      </w:rPr>
      <w:t>Project Distance Measure Robot</w:t>
    </w:r>
    <w:r>
      <w:rPr>
        <w:i/>
        <w:color w:val="C00000"/>
        <w:lang w:eastAsia="ar-SA" w:bidi="ar-SA"/>
      </w:rPr>
      <w:tab/>
      <w:t>Tài liệu dự  án</w:t>
    </w:r>
  </w:p>
  <w:p w14:paraId="7072BBA5" w14:textId="77777777" w:rsidR="00F8049E" w:rsidRDefault="00F804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27A40"/>
    <w:multiLevelType w:val="hybridMultilevel"/>
    <w:tmpl w:val="7B40E6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15076F"/>
    <w:multiLevelType w:val="multilevel"/>
    <w:tmpl w:val="D2F2499A"/>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2A74D6A"/>
    <w:multiLevelType w:val="multilevel"/>
    <w:tmpl w:val="3A683910"/>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9AE446C"/>
    <w:multiLevelType w:val="hybridMultilevel"/>
    <w:tmpl w:val="402C3020"/>
    <w:lvl w:ilvl="0" w:tplc="042A0001">
      <w:start w:val="1"/>
      <w:numFmt w:val="bullet"/>
      <w:lvlText w:val=""/>
      <w:lvlJc w:val="left"/>
      <w:pPr>
        <w:ind w:left="720" w:hanging="360"/>
      </w:pPr>
      <w:rPr>
        <w:rFonts w:ascii="Symbol" w:hAnsi="Symbol" w:hint="default"/>
      </w:rPr>
    </w:lvl>
    <w:lvl w:ilvl="1" w:tplc="042A000F">
      <w:start w:val="1"/>
      <w:numFmt w:val="decimal"/>
      <w:lvlText w:val="%2."/>
      <w:lvlJc w:val="left"/>
      <w:pPr>
        <w:ind w:left="1440" w:hanging="360"/>
      </w:pPr>
      <w:rPr>
        <w:rFont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C2A4EF7"/>
    <w:multiLevelType w:val="hybridMultilevel"/>
    <w:tmpl w:val="A0CA13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D325C01"/>
    <w:multiLevelType w:val="hybridMultilevel"/>
    <w:tmpl w:val="9CB0AA6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41F75D4C"/>
    <w:multiLevelType w:val="multilevel"/>
    <w:tmpl w:val="00E6C236"/>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1E6119F"/>
    <w:multiLevelType w:val="hybridMultilevel"/>
    <w:tmpl w:val="8528D6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23C57ED"/>
    <w:multiLevelType w:val="hybridMultilevel"/>
    <w:tmpl w:val="F200B0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8"/>
  </w:num>
  <w:num w:numId="6">
    <w:abstractNumId w:val="7"/>
  </w:num>
  <w:num w:numId="7">
    <w:abstractNumId w:val="5"/>
  </w:num>
  <w:num w:numId="8">
    <w:abstractNumId w:val="3"/>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uyễn Duy Ý">
    <w15:presenceInfo w15:providerId="None" w15:userId="Nguyễn Duy 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1B1"/>
    <w:rsid w:val="00054522"/>
    <w:rsid w:val="000C3804"/>
    <w:rsid w:val="00160602"/>
    <w:rsid w:val="001B5370"/>
    <w:rsid w:val="001F22F0"/>
    <w:rsid w:val="00207F6C"/>
    <w:rsid w:val="00217348"/>
    <w:rsid w:val="00265A5A"/>
    <w:rsid w:val="00474074"/>
    <w:rsid w:val="00475218"/>
    <w:rsid w:val="0048088A"/>
    <w:rsid w:val="004C7A5B"/>
    <w:rsid w:val="005D68D0"/>
    <w:rsid w:val="0062102C"/>
    <w:rsid w:val="00650F6E"/>
    <w:rsid w:val="0066504A"/>
    <w:rsid w:val="00676ACD"/>
    <w:rsid w:val="00777D8A"/>
    <w:rsid w:val="007C084B"/>
    <w:rsid w:val="00806ED5"/>
    <w:rsid w:val="00850AFF"/>
    <w:rsid w:val="00865F68"/>
    <w:rsid w:val="009100FE"/>
    <w:rsid w:val="00990E4B"/>
    <w:rsid w:val="009B01B1"/>
    <w:rsid w:val="00A2269B"/>
    <w:rsid w:val="00A84A80"/>
    <w:rsid w:val="00AE77C1"/>
    <w:rsid w:val="00B16615"/>
    <w:rsid w:val="00B80F98"/>
    <w:rsid w:val="00BA63EE"/>
    <w:rsid w:val="00BC7832"/>
    <w:rsid w:val="00BE6282"/>
    <w:rsid w:val="00C13CA1"/>
    <w:rsid w:val="00C40CCB"/>
    <w:rsid w:val="00E45496"/>
    <w:rsid w:val="00E82B4B"/>
    <w:rsid w:val="00F15B6D"/>
    <w:rsid w:val="00F8049E"/>
    <w:rsid w:val="00FB0E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3267D"/>
  <w15:docId w15:val="{32D2DEF0-2BFF-4A4B-ACB7-FD2108BC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color w:val="00000A"/>
      <w:lang w:eastAsia="hi-IN" w:bidi="hi-IN"/>
    </w:rPr>
  </w:style>
  <w:style w:type="paragraph" w:styleId="Heading1">
    <w:name w:val="heading 1"/>
    <w:basedOn w:val="Normal"/>
    <w:next w:val="Normal"/>
    <w:qFormat/>
    <w:rsid w:val="009A57EC"/>
    <w:pPr>
      <w:keepNext/>
      <w:numPr>
        <w:numId w:val="1"/>
      </w:numPr>
      <w:pBdr>
        <w:bottom w:val="single" w:sz="4" w:space="1" w:color="00000A"/>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IndexLink">
    <w:name w:val="Index Link"/>
    <w:qFormat/>
  </w:style>
  <w:style w:type="character" w:customStyle="1" w:styleId="ListLabel39">
    <w:name w:val="ListLabel 39"/>
    <w:qFormat/>
    <w:rPr>
      <w:rFonts w:cs="Tahoma"/>
    </w:rPr>
  </w:style>
  <w:style w:type="character" w:customStyle="1" w:styleId="ListLabel40">
    <w:name w:val="ListLabel 40"/>
    <w:qFormat/>
    <w:rPr>
      <w:rFonts w:cs="Tahoma"/>
    </w:rPr>
  </w:style>
  <w:style w:type="character" w:customStyle="1" w:styleId="ListLabel41">
    <w:name w:val="ListLabel 41"/>
    <w:qFormat/>
    <w:rPr>
      <w:rFonts w:cs="Tahoma"/>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FreeSans"/>
    </w:rPr>
  </w:style>
  <w:style w:type="paragraph" w:customStyle="1" w:styleId="Tiu">
    <w:name w:val="Tiêu đề"/>
    <w:basedOn w:val="Normal"/>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sz w:val="24"/>
      <w:szCs w:val="24"/>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color w:val="00000A"/>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customStyle="1" w:styleId="FrameContents">
    <w:name w:val="Frame Contents"/>
    <w:basedOn w:val="Normal"/>
    <w:qFormat/>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23CF0-993E-4266-ACB0-34767F59A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8</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Nguyễn Duy Ý</cp:lastModifiedBy>
  <cp:revision>95</cp:revision>
  <cp:lastPrinted>2019-03-29T09:15:00Z</cp:lastPrinted>
  <dcterms:created xsi:type="dcterms:W3CDTF">2018-10-22T04:18:00Z</dcterms:created>
  <dcterms:modified xsi:type="dcterms:W3CDTF">2019-04-09T04:13:00Z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